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Introduction</w:t>
      </w:r>
    </w:p>
    <w:p>
      <w:pPr>
        <w:pStyle w:val="TextBody"/>
        <w:rPr/>
      </w:pPr>
      <w:r>
        <w:rPr/>
        <w:t xml:space="preserve">Power Station </w:t>
      </w:r>
      <w:del w:id="0" w:author="Stuart Baker" w:date="2020-06-07T17:29:46Z">
        <w:r>
          <w:rPr/>
          <w:delText>i</w:delText>
        </w:r>
      </w:del>
      <w:ins w:id="1" w:author="Stuart Baker" w:date="2020-06-07T17:30:51Z">
        <w:r>
          <w:rPr/>
          <w:t>I</w:t>
        </w:r>
      </w:ins>
      <w:r>
        <w:rPr/>
        <w:t xml:space="preserve">nterface </w:t>
      </w:r>
      <w:del w:id="2" w:author="Stuart Baker" w:date="2020-06-07T17:29:55Z">
        <w:r>
          <w:rPr/>
          <w:delText>s</w:delText>
        </w:r>
      </w:del>
      <w:ins w:id="3" w:author="Stuart Baker" w:date="2020-06-07T17:30:47Z">
        <w:r>
          <w:rPr/>
          <w:t>S</w:t>
        </w:r>
      </w:ins>
      <w:r>
        <w:rPr/>
        <w:t>tandard</w:t>
      </w:r>
      <w:del w:id="4" w:author="Stuart Baker" w:date="2020-06-07T17:29:56Z">
        <w:r>
          <w:rPr/>
          <w:delText>s</w:delText>
        </w:r>
      </w:del>
      <w:r>
        <w:rPr/>
        <w:t xml:space="preserve"> exist in order to aid in interoperability between </w:t>
      </w:r>
      <w:ins w:id="5" w:author="Stuart Baker" w:date="2020-06-07T17:29:35Z">
        <w:r>
          <w:rPr/>
          <w:t xml:space="preserve">Command Station and </w:t>
        </w:r>
      </w:ins>
      <w:r>
        <w:rPr/>
        <w:t>Power Station products from different manufacturers.</w:t>
      </w:r>
    </w:p>
    <w:p>
      <w:pPr>
        <w:pStyle w:val="Heading2"/>
        <w:numPr>
          <w:ilvl w:val="1"/>
          <w:numId w:val="2"/>
        </w:numPr>
        <w:rPr/>
      </w:pPr>
      <w:r>
        <w:rPr/>
        <w:t>Served Use Cases</w:t>
      </w:r>
    </w:p>
    <w:p>
      <w:pPr>
        <w:pStyle w:val="TextBody"/>
        <w:rPr/>
      </w:pPr>
      <w:r>
        <w:rPr/>
        <w:t>Document the two predomina</w:t>
      </w:r>
      <w:ins w:id="6" w:author="Stuart Baker" w:date="2020-06-07T17:29:12Z">
        <w:r>
          <w:rPr/>
          <w:t>n</w:t>
        </w:r>
      </w:ins>
      <w:r>
        <w:rPr/>
        <w:t>t</w:t>
      </w:r>
      <w:del w:id="7" w:author="Stuart Baker" w:date="2020-06-07T17:29:14Z">
        <w:r>
          <w:rPr/>
          <w:delText>e</w:delText>
        </w:r>
      </w:del>
      <w:r>
        <w:rPr/>
        <w:t xml:space="preserve"> types of Power Station Interface.</w:t>
      </w:r>
    </w:p>
    <w:p>
      <w:pPr>
        <w:pStyle w:val="TextBody"/>
        <w:rPr/>
      </w:pPr>
      <w:r>
        <w:rPr/>
        <w:t xml:space="preserve">The intent is that any Command Station, Power Station, or Power Station Interface Repeater which conforms to the </w:t>
      </w:r>
      <w:del w:id="8" w:author="Stuart Baker" w:date="2020-06-07T17:30:11Z">
        <w:r>
          <w:rPr/>
          <w:delText>s</w:delText>
        </w:r>
      </w:del>
      <w:ins w:id="9" w:author="Stuart Baker" w:date="2020-06-07T17:30:43Z">
        <w:r>
          <w:rPr/>
          <w:t>S</w:t>
        </w:r>
      </w:ins>
      <w:r>
        <w:rPr/>
        <w:t>tandard, from any manufacturer, will be interoperable within a given Power Station Interface type.</w:t>
      </w:r>
    </w:p>
    <w:p>
      <w:pPr>
        <w:pStyle w:val="Heading2"/>
        <w:numPr>
          <w:ilvl w:val="1"/>
          <w:numId w:val="2"/>
        </w:numPr>
        <w:rPr/>
      </w:pPr>
      <w:r>
        <w:rPr/>
        <w:t>Unserved Use Cases</w:t>
      </w:r>
    </w:p>
    <w:p>
      <w:pPr>
        <w:pStyle w:val="TextBody"/>
        <w:rPr/>
      </w:pPr>
      <w:r>
        <w:rPr/>
        <w:t xml:space="preserve">It is not the purpose of the </w:t>
      </w:r>
      <w:del w:id="10" w:author="Stuart Baker" w:date="2020-06-07T19:16:34Z">
        <w:r>
          <w:rPr/>
          <w:delText>s</w:delText>
        </w:r>
      </w:del>
      <w:ins w:id="11" w:author="Stuart Baker" w:date="2020-06-07T19:16:35Z">
        <w:r>
          <w:rPr/>
          <w:t>S</w:t>
        </w:r>
      </w:ins>
      <w:r>
        <w:rPr/>
        <w:t>tandard to ensure that Command Stations, Power Stations, or Power Station Interface Repeaters are inter-operable between different Power Station Interface types.</w:t>
      </w:r>
    </w:p>
    <w:p>
      <w:pPr>
        <w:pStyle w:val="TextBody"/>
        <w:rPr/>
      </w:pPr>
      <w:ins w:id="13" w:author="Stuart Baker" w:date="2020-06-07T19:16:25Z">
        <w:r>
          <w:rPr/>
          <w:t>It is not the purpose of the Standard to define Power Station Feedback, communication from t</w:t>
        </w:r>
      </w:ins>
      <w:ins w:id="14" w:author="Stuart Baker" w:date="2020-06-07T19:17:00Z">
        <w:r>
          <w:rPr/>
          <w:t>he Power Station to the Command Station. Other Standard may cover this use case.</w:t>
        </w:r>
      </w:ins>
    </w:p>
    <w:p>
      <w:pPr>
        <w:pStyle w:val="Heading1"/>
        <w:numPr>
          <w:ilvl w:val="0"/>
          <w:numId w:val="2"/>
        </w:numPr>
        <w:rPr/>
      </w:pPr>
      <w:r>
        <w:rPr/>
        <w:t>Annotations to the Standard</w:t>
      </w:r>
    </w:p>
    <w:p>
      <w:pPr>
        <w:pStyle w:val="Heading2"/>
        <w:numPr>
          <w:ilvl w:val="1"/>
          <w:numId w:val="2"/>
        </w:numPr>
        <w:rPr/>
      </w:pPr>
      <w:r>
        <w:rPr/>
        <w:t>General</w:t>
      </w:r>
    </w:p>
    <w:p>
      <w:pPr>
        <w:pStyle w:val="Heading3"/>
        <w:numPr>
          <w:ilvl w:val="2"/>
          <w:numId w:val="2"/>
        </w:numPr>
        <w:rPr/>
      </w:pPr>
      <w:r>
        <w:rPr/>
        <w:t>Introduction and Intended Use</w:t>
      </w:r>
    </w:p>
    <w:p>
      <w:pPr>
        <w:pStyle w:val="Heading3"/>
        <w:numPr>
          <w:ilvl w:val="2"/>
          <w:numId w:val="2"/>
        </w:numPr>
        <w:rPr/>
      </w:pPr>
      <w:r>
        <w:rPr/>
        <w:t>References</w:t>
      </w:r>
    </w:p>
    <w:p>
      <w:pPr>
        <w:pStyle w:val="TextBody"/>
        <w:rPr/>
      </w:pPr>
      <w:del w:id="15" w:author="Stuart Baker" w:date="2020-06-07T17:32:00Z">
        <w:r>
          <w:rPr/>
          <w:delText>Additional relevant references are found in S-9.1.2</w:delText>
        </w:r>
      </w:del>
    </w:p>
    <w:p>
      <w:pPr>
        <w:pStyle w:val="TextBody"/>
        <w:numPr>
          <w:ilvl w:val="0"/>
          <w:numId w:val="3"/>
        </w:numPr>
        <w:rPr/>
      </w:pPr>
      <w:r>
        <w:rPr/>
        <w:t>S-9.1.2 Power Station Interface</w:t>
      </w:r>
    </w:p>
    <w:p>
      <w:pPr>
        <w:pStyle w:val="Heading3"/>
        <w:numPr>
          <w:ilvl w:val="2"/>
          <w:numId w:val="2"/>
        </w:numPr>
        <w:rPr/>
      </w:pPr>
      <w:r>
        <w:rPr/>
        <w:t>Terms</w:t>
      </w:r>
    </w:p>
    <w:p>
      <w:pPr>
        <w:pStyle w:val="Heading3"/>
        <w:numPr>
          <w:ilvl w:val="2"/>
          <w:numId w:val="2"/>
        </w:numPr>
        <w:rPr/>
      </w:pPr>
      <w:r>
        <w:rPr/>
        <w:t>Requirements</w:t>
      </w:r>
    </w:p>
    <w:p>
      <w:pPr>
        <w:pStyle w:val="TextBody"/>
        <w:rPr/>
      </w:pPr>
      <w:r>
        <w:rPr/>
        <w:t>It is important to note that this standard has been created after the fact of multiple established products already available in the market. It is for this reason that the NMRA Conformance and Inspection department may grant exemptions for established products. This standard seeks to encompass as many of the existing product conventions as possible while providing a basis for interoperability of future products.</w:t>
      </w:r>
    </w:p>
    <w:p>
      <w:pPr>
        <w:pStyle w:val="Heading2"/>
        <w:numPr>
          <w:ilvl w:val="1"/>
          <w:numId w:val="2"/>
        </w:numPr>
        <w:rPr/>
      </w:pPr>
      <w:r>
        <w:rPr/>
        <w:t>Electrical Characteristics</w:t>
      </w:r>
    </w:p>
    <w:p>
      <w:pPr>
        <w:pStyle w:val="TextBody"/>
        <w:rPr/>
      </w:pPr>
      <w:r>
        <w:rP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numPr>
          <w:ilvl w:val="2"/>
          <w:numId w:val="2"/>
        </w:numPr>
        <w:rPr/>
      </w:pPr>
      <w:r>
        <w:rPr/>
        <w:t>Common Characteristics</w:t>
      </w:r>
    </w:p>
    <w:p>
      <w:pPr>
        <w:pStyle w:val="Heading4"/>
        <w:numPr>
          <w:ilvl w:val="3"/>
          <w:numId w:val="2"/>
        </w:numPr>
        <w:rPr/>
      </w:pPr>
      <w:r>
        <w:rPr/>
        <w:t>Command Station (signal generator) Output Signal</w:t>
      </w:r>
    </w:p>
    <w:p>
      <w:pPr>
        <w:pStyle w:val="TextBody"/>
        <w:rPr/>
      </w:pPr>
      <w:r>
        <w:rPr/>
        <w:t>NMRA DCC Standard S-9.1 provides for a 3 microsecond margin between transmitter and receiver bit timing. The ABS(T</w:t>
      </w:r>
      <w:r>
        <w:rPr>
          <w:vertAlign w:val="subscript"/>
        </w:rPr>
        <w:t>off</w:t>
      </w:r>
      <w:r>
        <w:rPr>
          <w:position w:val="0"/>
          <w:sz w:val="24"/>
          <w:sz w:val="24"/>
          <w:vertAlign w:val="baseline"/>
        </w:rPr>
        <w:t xml:space="preserve"> – T</w:t>
      </w:r>
      <w:r>
        <w:rPr>
          <w:vertAlign w:val="subscript"/>
        </w:rPr>
        <w:t>on</w:t>
      </w:r>
      <w:r>
        <w:rPr>
          <w:position w:val="0"/>
          <w:sz w:val="24"/>
          <w:sz w:val="24"/>
          <w:vertAlign w:val="baseline"/>
        </w:rPr>
        <w:t>) specification is designed to fit within this limit. A Power Station is allocated 2 microseconds of this margin while a Power Station Repeater is allocated 0.5 microseconds of the margin. The remaining 0.5 microseconds provides an additional safety factor.</w:t>
      </w:r>
    </w:p>
    <w:p>
      <w:pPr>
        <w:pStyle w:val="TextBody"/>
        <w:rPr/>
      </w:pPr>
      <w:r>
        <w:rPr>
          <w:position w:val="0"/>
          <w:sz w:val="24"/>
          <w:sz w:val="24"/>
          <w:vertAlign w:val="baseline"/>
        </w:rPr>
        <w:t>In practice, the propagation delay (T</w:t>
      </w:r>
      <w:r>
        <w:rPr>
          <w:vertAlign w:val="subscript"/>
        </w:rPr>
        <w:t>on</w:t>
      </w:r>
      <w:r>
        <w:rPr>
          <w:position w:val="0"/>
          <w:sz w:val="24"/>
          <w:sz w:val="24"/>
          <w:vertAlign w:val="baseline"/>
        </w:rPr>
        <w:t xml:space="preserve"> and T</w:t>
      </w:r>
      <w:r>
        <w:rPr>
          <w:vertAlign w:val="subscript"/>
        </w:rPr>
        <w:t>off</w:t>
      </w:r>
      <w:r>
        <w:rPr>
          <w:position w:val="0"/>
          <w:sz w:val="24"/>
          <w:sz w:val="24"/>
          <w:vertAlign w:val="baseline"/>
        </w:rPr>
        <w:t xml:space="preserve">) </w:t>
      </w:r>
      <w:ins w:id="16" w:author="Stuart Baker" w:date="2020-06-07T17:42:01Z">
        <w:r>
          <w:rPr>
            <w:position w:val="0"/>
            <w:sz w:val="24"/>
            <w:sz w:val="24"/>
            <w:vertAlign w:val="baseline"/>
          </w:rPr>
          <w:t>is</w:t>
        </w:r>
      </w:ins>
      <w:del w:id="17" w:author="Stuart Baker" w:date="2020-06-07T17:42:01Z">
        <w:r>
          <w:rPr>
            <w:position w:val="0"/>
            <w:sz w:val="24"/>
            <w:sz w:val="24"/>
            <w:vertAlign w:val="baseline"/>
          </w:rPr>
          <w:delText>are</w:delText>
        </w:r>
      </w:del>
      <w:r>
        <w:rPr>
          <w:position w:val="0"/>
          <w:sz w:val="24"/>
          <w:sz w:val="24"/>
          <w:vertAlign w:val="baseline"/>
        </w:rPr>
        <w:t xml:space="preserve"> only important where a receiver may bridge the gap between Power Station outputs. If the difference in propagation is too large, this may appear as a short circuit to the Power Station.</w:t>
      </w:r>
    </w:p>
    <w:p>
      <w:pPr>
        <w:pStyle w:val="Heading4"/>
        <w:numPr>
          <w:ilvl w:val="3"/>
          <w:numId w:val="2"/>
        </w:numPr>
        <w:rPr/>
      </w:pPr>
      <w:r>
        <w:rPr/>
        <w:t>Power Station Input to Output Distortion</w:t>
      </w:r>
    </w:p>
    <w:p>
      <w:pPr>
        <w:pStyle w:val="Heading4"/>
        <w:numPr>
          <w:ilvl w:val="3"/>
          <w:numId w:val="2"/>
        </w:numPr>
        <w:rPr/>
      </w:pPr>
      <w:r>
        <w:rPr/>
        <w:t>Power Station Interface Repeater Input to Output Distortion</w:t>
      </w:r>
    </w:p>
    <w:p>
      <w:pPr>
        <w:pStyle w:val="Heading4"/>
        <w:numPr>
          <w:ilvl w:val="3"/>
          <w:numId w:val="2"/>
        </w:numPr>
        <w:rPr/>
      </w:pPr>
      <w:r>
        <w:rPr/>
        <w:t>Power Station Common</w:t>
      </w:r>
    </w:p>
    <w:p>
      <w:pPr>
        <w:pStyle w:val="TextBody"/>
        <w:rPr/>
      </w:pPr>
      <w:r>
        <w:rPr/>
        <w:t>It is recommended that all Power Stations provide a Power Station Common even though it is only strictly required if the Power Station Interface input is not isolated.</w:t>
      </w:r>
    </w:p>
    <w:p>
      <w:pPr>
        <w:pStyle w:val="TextBody"/>
        <w:rPr/>
      </w:pPr>
      <w:r>
        <w:rPr/>
        <w:t xml:space="preserve">Without Power Station input isolation, a Power Station Common becomes critically important in order to be a lowest impedance path for return currents between Power Stations. With isolation, </w:t>
      </w:r>
      <w:del w:id="18" w:author="Stuart Baker" w:date="2020-06-07T17:43:02Z">
        <w:r>
          <w:rPr/>
          <w:delText>there is no</w:delText>
        </w:r>
      </w:del>
      <w:ins w:id="19" w:author="Stuart Baker" w:date="2020-06-07T17:43:02Z">
        <w:r>
          <w:rPr/>
          <w:t>the Power Station Interface does not present an</w:t>
        </w:r>
      </w:ins>
      <w:r>
        <w:rPr/>
        <w:t xml:space="preserve"> alternative return path which could be damaged by high currents.</w:t>
      </w:r>
    </w:p>
    <w:p>
      <w:pPr>
        <w:pStyle w:val="TextBody"/>
        <w:rPr/>
      </w:pPr>
      <w:r>
        <w:rPr/>
        <w:t>Providing a Power Station Common can still be beneficial to Power Stations with input isolation as it can aid the transition of locomotives between Power Stations, especially if split frame/wheel pickup is present.</w:t>
      </w:r>
    </w:p>
    <w:p>
      <w:pPr>
        <w:pStyle w:val="Heading4"/>
        <w:numPr>
          <w:ilvl w:val="3"/>
          <w:numId w:val="2"/>
        </w:numPr>
        <w:rPr/>
      </w:pPr>
      <w:r>
        <w:rPr/>
        <w:t>Power Station Fail-Safe</w:t>
      </w:r>
    </w:p>
    <w:p>
      <w:pPr>
        <w:pStyle w:val="TextBody"/>
        <w:rPr/>
      </w:pPr>
      <w:ins w:id="20" w:author="Stuart Baker" w:date="2020-06-07T15:00:17Z">
        <w:r>
          <w:rPr/>
          <w:t xml:space="preserve">This is designed to be consistent with S-9.2.4 in order to prevent a digital decoder from converting to an alternate power source. </w:t>
        </w:r>
      </w:ins>
    </w:p>
    <w:p>
      <w:pPr>
        <w:pStyle w:val="TextBody"/>
        <w:rPr/>
      </w:pPr>
      <w:r>
        <w:rPr/>
        <w:t xml:space="preserve">If a Power Station is not monitoring the incoming signal, it is possible that an invalid signal can result in an amplified output signal which could be misinterpreted as a signal for a receiver to convert to an alternate power source. </w:t>
      </w:r>
      <w:del w:id="22" w:author="Stuart Baker" w:date="2020-06-07T17:45:08Z">
        <w:r>
          <w:rPr/>
          <w:delText>If a power station is designed for multiple protocol use, this requirement may be disabled, or have a different duration set, through a configuration option. If this requirement can be disabled through configuration, it must be documented in the product documentation.</w:delText>
        </w:r>
      </w:del>
    </w:p>
    <w:p>
      <w:pPr>
        <w:pStyle w:val="Heading3"/>
        <w:numPr>
          <w:ilvl w:val="2"/>
          <w:numId w:val="2"/>
        </w:numPr>
        <w:rPr/>
      </w:pPr>
      <w:r>
        <w:rPr/>
        <w:t>Full Scale Interface</w:t>
      </w:r>
      <w:del w:id="23" w:author="Stuart Baker" w:date="2020-06-07T11:44:22Z">
        <w:r>
          <w:rPr/>
          <w:delText>s</w:delText>
        </w:r>
      </w:del>
    </w:p>
    <w:p>
      <w:pPr>
        <w:pStyle w:val="TextBody"/>
        <w:rPr/>
      </w:pPr>
      <w:r>
        <w:rPr/>
        <w:t>This is a common method for generating the Power Station Interface in part because it can use common components with a Power Station output that may be bundled in the same product as a Command Station.</w:t>
      </w:r>
    </w:p>
    <w:p>
      <w:pPr>
        <w:pStyle w:val="TextBody"/>
        <w:rPr/>
      </w:pPr>
      <w:ins w:id="25" w:author="Stuart Baker" w:date="2020-06-07T19:33:37Z">
        <w:r>
          <w:rPr/>
          <w:t>Previous versions of this standard referred to</w:t>
        </w:r>
      </w:ins>
      <w:ins w:id="26" w:author="Stuart Baker" w:date="2020-06-07T19:34:00Z">
        <w:r>
          <w:rPr/>
          <w:t xml:space="preserve"> this interface type as Opto-isolated (Current) Interface. The name has been changed to better reflect the actual properties of the interface, which does not require isolation at the Power Station input.</w:t>
        </w:r>
      </w:ins>
    </w:p>
    <w:p>
      <w:pPr>
        <w:pStyle w:val="Heading4"/>
        <w:numPr>
          <w:ilvl w:val="3"/>
          <w:numId w:val="2"/>
        </w:numPr>
        <w:rPr/>
      </w:pPr>
      <w:r>
        <w:rPr/>
        <w:t>Command Station Output Signal</w:t>
      </w:r>
    </w:p>
    <w:p>
      <w:pPr>
        <w:pStyle w:val="Heading5"/>
        <w:numPr>
          <w:ilvl w:val="4"/>
          <w:numId w:val="2"/>
        </w:numPr>
        <w:rPr/>
      </w:pPr>
      <w:ins w:id="28" w:author="Stuart Baker" w:date="2020-06-07T17:12:24Z">
        <w:r>
          <w:rPr/>
          <w:t>Test Criteria</w:t>
        </w:r>
      </w:ins>
    </w:p>
    <w:p>
      <w:pPr>
        <w:pStyle w:val="Heading4"/>
        <w:numPr>
          <w:ilvl w:val="3"/>
          <w:numId w:val="2"/>
        </w:numPr>
        <w:rPr/>
      </w:pPr>
      <w:r>
        <w:rPr/>
        <w:t>Power Station Input Signal</w:t>
      </w:r>
    </w:p>
    <w:p>
      <w:pPr>
        <w:pStyle w:val="TextBody"/>
        <w:rPr/>
      </w:pPr>
      <w:r>
        <w:rPr/>
        <w:t>The requirements listed here are derived from the historically popular 6N137 optocoupler.  The typical 6N137 input circuit would place the LED of the optocoupler in series with a 1K</w:t>
      </w:r>
      <w:r>
        <w:rPr>
          <w:rFonts w:eastAsia="Noto Sans CJK SC Regular" w:cs="FreeSans"/>
        </w:rPr>
        <w:t>Ω resistor.</w:t>
      </w:r>
    </w:p>
    <w:p>
      <w:pPr>
        <w:pStyle w:val="TextBody"/>
        <w:rPr/>
      </w:pPr>
      <w:r>
        <w:rPr/>
        <w:t>Though the 6N137 is the original model for the requirements, the 6N137 is not required to be used. Other models of optocoupler and other types of isolation, which present less of a load, such as inductive, capacitive, and RF, may also be used. Furthermore, input isolation is not strictly required, though it is highly encouraged.</w:t>
      </w:r>
    </w:p>
    <w:p>
      <w:pPr>
        <w:pStyle w:val="Heading5"/>
        <w:numPr>
          <w:ilvl w:val="4"/>
          <w:numId w:val="2"/>
        </w:numPr>
        <w:rPr/>
      </w:pPr>
      <w:ins w:id="30" w:author="Stuart Baker" w:date="2020-06-07T17:12:33Z">
        <w:r>
          <w:rPr/>
          <w:t>Test Criteria</w:t>
        </w:r>
      </w:ins>
    </w:p>
    <w:p>
      <w:pPr>
        <w:pStyle w:val="Heading3"/>
        <w:numPr>
          <w:ilvl w:val="2"/>
          <w:numId w:val="2"/>
        </w:numPr>
        <w:rPr/>
      </w:pPr>
      <w:r>
        <w:rPr/>
        <w:t>Driver/Receiver Interface</w:t>
      </w:r>
      <w:del w:id="31" w:author="Stuart Baker" w:date="2020-06-07T11:44:25Z">
        <w:r>
          <w:rPr/>
          <w:delText>s</w:delText>
        </w:r>
      </w:del>
    </w:p>
    <w:p>
      <w:pPr>
        <w:pStyle w:val="TextBody"/>
        <w:rPr/>
      </w:pPr>
      <w:r>
        <w:rPr/>
        <w:t>The</w:t>
      </w:r>
      <w:del w:id="32" w:author="Stuart Baker" w:date="2020-06-07T17:52:55Z">
        <w:r>
          <w:rPr/>
          <w:delText xml:space="preserve"> requirements of the Driver/Receiver mode are developed as a compromise between</w:delText>
        </w:r>
      </w:del>
      <w:r>
        <w:rPr/>
        <w:t xml:space="preserve"> TIA/EIA-422 and TIA/EIA-485</w:t>
      </w:r>
      <w:del w:id="33" w:author="Stuart Baker" w:date="2020-06-07T17:52:45Z">
        <w:r>
          <w:rPr/>
          <w:delText xml:space="preserve"> driver/receiver standards. These two</w:delText>
        </w:r>
      </w:del>
      <w:r>
        <w:rPr/>
        <w:t xml:space="preserve"> driver/receiver standards have overlapping operating ranges and are commonly used together and/or interchangeably.</w:t>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Summary Comparison of TIA/EIA-422 and TIA/EIA-485</w:t>
      </w:r>
      <w:r>
        <w:rPr>
          <w:rStyle w:val="FootnoteAnchor"/>
        </w:rPr>
        <w:footnoteReference w:id="2"/>
      </w:r>
    </w:p>
    <w:tbl>
      <w:tblPr>
        <w:tblW w:w="9360" w:type="dxa"/>
        <w:jc w:val="left"/>
        <w:tblInd w:w="0" w:type="dxa"/>
        <w:tblCellMar>
          <w:top w:w="55" w:type="dxa"/>
          <w:left w:w="55" w:type="dxa"/>
          <w:bottom w:w="55" w:type="dxa"/>
          <w:right w:w="55" w:type="dxa"/>
        </w:tblCellMar>
      </w:tblPr>
      <w:tblGrid>
        <w:gridCol w:w="3598"/>
        <w:gridCol w:w="2340"/>
        <w:gridCol w:w="2340"/>
        <w:gridCol w:w="1081"/>
      </w:tblGrid>
      <w:tr>
        <w:trPr/>
        <w:tc>
          <w:tcPr>
            <w:tcW w:w="3598"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Parameter</w:t>
            </w:r>
          </w:p>
        </w:tc>
        <w:tc>
          <w:tcPr>
            <w:tcW w:w="23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TIA/EIA-422</w:t>
            </w:r>
          </w:p>
        </w:tc>
        <w:tc>
          <w:tcPr>
            <w:tcW w:w="23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TIA/EIA-485</w:t>
            </w:r>
          </w:p>
        </w:tc>
        <w:tc>
          <w:tcPr>
            <w:tcW w:w="108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Unit</w:t>
            </w:r>
          </w:p>
        </w:tc>
      </w:tr>
      <w:tr>
        <w:trPr/>
        <w:tc>
          <w:tcPr>
            <w:tcW w:w="3598" w:type="dxa"/>
            <w:tcBorders>
              <w:left w:val="single" w:sz="2" w:space="0" w:color="000000"/>
              <w:bottom w:val="single" w:sz="2" w:space="0" w:color="000000"/>
            </w:tcBorders>
            <w:shd w:fill="auto" w:val="clear"/>
          </w:tcPr>
          <w:p>
            <w:pPr>
              <w:pStyle w:val="TableContents"/>
              <w:rPr/>
            </w:pPr>
            <w:r>
              <w:rPr/>
              <w:t>Number of drivers and receivers</w:t>
            </w:r>
          </w:p>
        </w:tc>
        <w:tc>
          <w:tcPr>
            <w:tcW w:w="2340" w:type="dxa"/>
            <w:tcBorders>
              <w:left w:val="single" w:sz="2" w:space="0" w:color="000000"/>
              <w:bottom w:val="single" w:sz="2" w:space="0" w:color="000000"/>
            </w:tcBorders>
            <w:shd w:fill="auto" w:val="clear"/>
          </w:tcPr>
          <w:p>
            <w:pPr>
              <w:pStyle w:val="TableContents"/>
              <w:jc w:val="center"/>
              <w:rPr/>
            </w:pPr>
            <w:r>
              <w:rPr/>
              <w:t>1 driver / 10 receivers</w:t>
            </w:r>
          </w:p>
        </w:tc>
        <w:tc>
          <w:tcPr>
            <w:tcW w:w="2340" w:type="dxa"/>
            <w:tcBorders>
              <w:left w:val="single" w:sz="2" w:space="0" w:color="000000"/>
              <w:bottom w:val="single" w:sz="2" w:space="0" w:color="000000"/>
            </w:tcBorders>
            <w:shd w:fill="auto" w:val="clear"/>
          </w:tcPr>
          <w:p>
            <w:pPr>
              <w:pStyle w:val="TableContents"/>
              <w:jc w:val="center"/>
              <w:rPr/>
            </w:pPr>
            <w:r>
              <w:rPr/>
              <w:t>32</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3598" w:type="dxa"/>
            <w:tcBorders>
              <w:left w:val="single" w:sz="2" w:space="0" w:color="000000"/>
              <w:bottom w:val="single" w:sz="2" w:space="0" w:color="000000"/>
            </w:tcBorders>
            <w:shd w:fill="auto" w:val="clear"/>
          </w:tcPr>
          <w:p>
            <w:pPr>
              <w:pStyle w:val="TableContents"/>
              <w:rPr/>
            </w:pPr>
            <w:r>
              <w:rPr/>
              <w:t>Maximum theoretical cable length</w:t>
            </w:r>
          </w:p>
        </w:tc>
        <w:tc>
          <w:tcPr>
            <w:tcW w:w="2340" w:type="dxa"/>
            <w:tcBorders>
              <w:left w:val="single" w:sz="2" w:space="0" w:color="000000"/>
              <w:bottom w:val="single" w:sz="2" w:space="0" w:color="000000"/>
            </w:tcBorders>
            <w:shd w:fill="auto" w:val="clear"/>
          </w:tcPr>
          <w:p>
            <w:pPr>
              <w:pStyle w:val="TableContents"/>
              <w:jc w:val="center"/>
              <w:rPr/>
            </w:pPr>
            <w:r>
              <w:rPr/>
              <w:t>1200</w:t>
            </w:r>
          </w:p>
        </w:tc>
        <w:tc>
          <w:tcPr>
            <w:tcW w:w="2340" w:type="dxa"/>
            <w:tcBorders>
              <w:left w:val="single" w:sz="2" w:space="0" w:color="000000"/>
              <w:bottom w:val="single" w:sz="2" w:space="0" w:color="000000"/>
            </w:tcBorders>
            <w:shd w:fill="auto" w:val="clear"/>
          </w:tcPr>
          <w:p>
            <w:pPr>
              <w:pStyle w:val="TableContents"/>
              <w:jc w:val="center"/>
              <w:rPr/>
            </w:pPr>
            <w:r>
              <w:rPr/>
              <w:t>1200</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t>m</w:t>
            </w:r>
          </w:p>
        </w:tc>
      </w:tr>
      <w:tr>
        <w:trPr/>
        <w:tc>
          <w:tcPr>
            <w:tcW w:w="3598" w:type="dxa"/>
            <w:tcBorders>
              <w:left w:val="single" w:sz="2" w:space="0" w:color="000000"/>
              <w:bottom w:val="single" w:sz="2" w:space="0" w:color="000000"/>
            </w:tcBorders>
            <w:shd w:fill="auto" w:val="clear"/>
          </w:tcPr>
          <w:p>
            <w:pPr>
              <w:pStyle w:val="TableContents"/>
              <w:rPr/>
            </w:pPr>
            <w:r>
              <w:rPr/>
              <w:t>Maximum data rate</w:t>
            </w:r>
          </w:p>
        </w:tc>
        <w:tc>
          <w:tcPr>
            <w:tcW w:w="2340" w:type="dxa"/>
            <w:tcBorders>
              <w:left w:val="single" w:sz="2" w:space="0" w:color="000000"/>
              <w:bottom w:val="single" w:sz="2" w:space="0" w:color="000000"/>
            </w:tcBorders>
            <w:shd w:fill="auto" w:val="clear"/>
          </w:tcPr>
          <w:p>
            <w:pPr>
              <w:pStyle w:val="TableContents"/>
              <w:jc w:val="center"/>
              <w:rPr/>
            </w:pPr>
            <w:r>
              <w:rPr/>
              <w:t>10</w:t>
            </w:r>
          </w:p>
        </w:tc>
        <w:tc>
          <w:tcPr>
            <w:tcW w:w="2340" w:type="dxa"/>
            <w:tcBorders>
              <w:left w:val="single" w:sz="2" w:space="0" w:color="000000"/>
              <w:bottom w:val="single" w:sz="2" w:space="0" w:color="000000"/>
            </w:tcBorders>
            <w:shd w:fill="auto" w:val="clear"/>
          </w:tcPr>
          <w:p>
            <w:pPr>
              <w:pStyle w:val="TableContents"/>
              <w:jc w:val="center"/>
              <w:rPr/>
            </w:pPr>
            <w:r>
              <w:rPr/>
              <w:t>&gt;10</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t>Mbps</w:t>
            </w:r>
          </w:p>
        </w:tc>
      </w:tr>
      <w:tr>
        <w:trPr/>
        <w:tc>
          <w:tcPr>
            <w:tcW w:w="3598" w:type="dxa"/>
            <w:tcBorders>
              <w:left w:val="single" w:sz="2" w:space="0" w:color="000000"/>
              <w:bottom w:val="single" w:sz="2" w:space="0" w:color="000000"/>
            </w:tcBorders>
            <w:shd w:fill="auto" w:val="clear"/>
          </w:tcPr>
          <w:p>
            <w:pPr>
              <w:pStyle w:val="TableContents"/>
              <w:rPr/>
            </w:pPr>
            <w:r>
              <w:rPr/>
              <w:t>Maximum common-mode voltage</w:t>
            </w:r>
          </w:p>
        </w:tc>
        <w:tc>
          <w:tcPr>
            <w:tcW w:w="2340" w:type="dxa"/>
            <w:tcBorders>
              <w:left w:val="single" w:sz="2" w:space="0" w:color="000000"/>
              <w:bottom w:val="single" w:sz="2" w:space="0" w:color="000000"/>
            </w:tcBorders>
            <w:shd w:fill="auto" w:val="clear"/>
          </w:tcPr>
          <w:p>
            <w:pPr>
              <w:pStyle w:val="TableContents"/>
              <w:jc w:val="center"/>
              <w:rPr/>
            </w:pPr>
            <w:r>
              <w:rPr/>
              <w:t>+/- 7</w:t>
            </w:r>
          </w:p>
        </w:tc>
        <w:tc>
          <w:tcPr>
            <w:tcW w:w="2340" w:type="dxa"/>
            <w:tcBorders>
              <w:left w:val="single" w:sz="2" w:space="0" w:color="000000"/>
              <w:bottom w:val="single" w:sz="2" w:space="0" w:color="000000"/>
            </w:tcBorders>
            <w:shd w:fill="auto" w:val="clear"/>
          </w:tcPr>
          <w:p>
            <w:pPr>
              <w:pStyle w:val="TableContents"/>
              <w:jc w:val="center"/>
              <w:rPr/>
            </w:pPr>
            <w:r>
              <w:rPr/>
              <w:t>-7 to +12</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t>V</w:t>
            </w:r>
          </w:p>
        </w:tc>
      </w:tr>
      <w:tr>
        <w:trPr/>
        <w:tc>
          <w:tcPr>
            <w:tcW w:w="3598" w:type="dxa"/>
            <w:tcBorders>
              <w:left w:val="single" w:sz="2" w:space="0" w:color="000000"/>
              <w:bottom w:val="single" w:sz="2" w:space="0" w:color="000000"/>
            </w:tcBorders>
            <w:shd w:fill="auto" w:val="clear"/>
          </w:tcPr>
          <w:p>
            <w:pPr>
              <w:pStyle w:val="TableContents"/>
              <w:rPr/>
            </w:pPr>
            <w:r>
              <w:rPr/>
              <w:t>Driver differential output level</w:t>
            </w:r>
          </w:p>
        </w:tc>
        <w:tc>
          <w:tcPr>
            <w:tcW w:w="2340" w:type="dxa"/>
            <w:tcBorders>
              <w:left w:val="single" w:sz="2" w:space="0" w:color="000000"/>
              <w:bottom w:val="single" w:sz="2" w:space="0" w:color="000000"/>
            </w:tcBorders>
            <w:shd w:fill="auto" w:val="clear"/>
          </w:tcPr>
          <w:p>
            <w:pPr>
              <w:pStyle w:val="TableContents"/>
              <w:jc w:val="center"/>
              <w:rPr/>
            </w:pPr>
            <w:r>
              <w:rPr/>
              <w:t xml:space="preserve">2 </w:t>
            </w:r>
            <w:r>
              <w:rPr>
                <w:rFonts w:eastAsia="Liberation Serif" w:cs="Liberation Serif"/>
              </w:rPr>
              <w:t>≤ |V</w:t>
            </w:r>
            <w:r>
              <w:rPr>
                <w:rFonts w:eastAsia="Liberation Serif" w:cs="Liberation Serif"/>
                <w:vertAlign w:val="subscript"/>
              </w:rPr>
              <w:t>OD</w:t>
            </w:r>
            <w:r>
              <w:rPr>
                <w:rFonts w:eastAsia="Liberation Serif" w:cs="Liberation Serif"/>
              </w:rPr>
              <w:t>| ≤ 10</w:t>
            </w:r>
          </w:p>
        </w:tc>
        <w:tc>
          <w:tcPr>
            <w:tcW w:w="2340" w:type="dxa"/>
            <w:tcBorders>
              <w:left w:val="single" w:sz="2" w:space="0" w:color="000000"/>
              <w:bottom w:val="single" w:sz="2" w:space="0" w:color="000000"/>
            </w:tcBorders>
            <w:shd w:fill="auto" w:val="clear"/>
          </w:tcPr>
          <w:p>
            <w:pPr>
              <w:pStyle w:val="TableContents"/>
              <w:jc w:val="center"/>
              <w:rPr/>
            </w:pPr>
            <w:r>
              <w:rPr/>
              <w:t xml:space="preserve">1.5 </w:t>
            </w:r>
            <w:r>
              <w:rPr>
                <w:rFonts w:eastAsia="Liberation Serif" w:cs="Liberation Serif"/>
              </w:rPr>
              <w:t>≤ |V</w:t>
            </w:r>
            <w:r>
              <w:rPr>
                <w:rFonts w:eastAsia="Liberation Serif" w:cs="Liberation Serif"/>
                <w:vertAlign w:val="subscript"/>
              </w:rPr>
              <w:t>OD</w:t>
            </w:r>
            <w:r>
              <w:rPr>
                <w:rFonts w:eastAsia="Liberation Serif" w:cs="Liberation Serif"/>
              </w:rPr>
              <w:t>| ≤ 5</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t>V</w:t>
            </w:r>
          </w:p>
        </w:tc>
      </w:tr>
      <w:tr>
        <w:trPr>
          <w:trHeight w:val="378" w:hRule="atLeast"/>
        </w:trPr>
        <w:tc>
          <w:tcPr>
            <w:tcW w:w="3598" w:type="dxa"/>
            <w:tcBorders>
              <w:left w:val="single" w:sz="2" w:space="0" w:color="000000"/>
              <w:bottom w:val="single" w:sz="2" w:space="0" w:color="000000"/>
            </w:tcBorders>
            <w:shd w:fill="auto" w:val="clear"/>
          </w:tcPr>
          <w:p>
            <w:pPr>
              <w:pStyle w:val="TableContents"/>
              <w:rPr/>
            </w:pPr>
            <w:r>
              <w:rPr/>
              <w:t>Driver load</w:t>
            </w:r>
          </w:p>
        </w:tc>
        <w:tc>
          <w:tcPr>
            <w:tcW w:w="2340" w:type="dxa"/>
            <w:tcBorders>
              <w:left w:val="single" w:sz="2" w:space="0" w:color="000000"/>
              <w:bottom w:val="single" w:sz="2" w:space="0" w:color="000000"/>
            </w:tcBorders>
            <w:shd w:fill="auto" w:val="clear"/>
          </w:tcPr>
          <w:p>
            <w:pPr>
              <w:pStyle w:val="TableContents"/>
              <w:jc w:val="center"/>
              <w:rPr/>
            </w:pPr>
            <w:r>
              <w:rPr>
                <w:rFonts w:eastAsia="Liberation Serif" w:cs="Liberation Serif"/>
              </w:rPr>
              <w:t>≥</w:t>
            </w:r>
            <w:r>
              <w:rPr>
                <w:rFonts w:eastAsia="Noto Sans CJK SC Regular" w:cs="FreeSans"/>
              </w:rPr>
              <w:t xml:space="preserve"> </w:t>
            </w:r>
            <w:r>
              <w:rPr>
                <w:rFonts w:eastAsia="Noto Sans CJK SC Regular" w:cs="FreeSans"/>
              </w:rPr>
              <w:t>100</w:t>
            </w:r>
          </w:p>
        </w:tc>
        <w:tc>
          <w:tcPr>
            <w:tcW w:w="2340" w:type="dxa"/>
            <w:tcBorders>
              <w:left w:val="single" w:sz="2" w:space="0" w:color="000000"/>
              <w:bottom w:val="single" w:sz="2" w:space="0" w:color="000000"/>
            </w:tcBorders>
            <w:shd w:fill="auto" w:val="clear"/>
          </w:tcPr>
          <w:p>
            <w:pPr>
              <w:pStyle w:val="TableContents"/>
              <w:jc w:val="center"/>
              <w:rPr/>
            </w:pPr>
            <w:r>
              <w:rPr>
                <w:rFonts w:eastAsia="Liberation Serif" w:cs="Liberation Serif"/>
              </w:rPr>
              <w:t>≥</w:t>
            </w:r>
            <w:r>
              <w:rPr>
                <w:rFonts w:eastAsia="Noto Sans CJK SC Regular" w:cs="FreeSans"/>
              </w:rPr>
              <w:t xml:space="preserve"> </w:t>
            </w:r>
            <w:r>
              <w:rPr>
                <w:rFonts w:eastAsia="Noto Sans CJK SC Regular" w:cs="FreeSans"/>
              </w:rPr>
              <w:t>60</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rFonts w:eastAsia="Noto Sans CJK SC Regular" w:cs="FreeSans"/>
              </w:rPr>
              <w:t>Ω</w:t>
            </w:r>
          </w:p>
        </w:tc>
      </w:tr>
      <w:tr>
        <w:trPr/>
        <w:tc>
          <w:tcPr>
            <w:tcW w:w="3598" w:type="dxa"/>
            <w:tcBorders>
              <w:left w:val="single" w:sz="2" w:space="0" w:color="000000"/>
              <w:bottom w:val="single" w:sz="2" w:space="0" w:color="000000"/>
            </w:tcBorders>
            <w:shd w:fill="auto" w:val="clear"/>
          </w:tcPr>
          <w:p>
            <w:pPr>
              <w:pStyle w:val="TableContents"/>
              <w:rPr/>
            </w:pPr>
            <w:r>
              <w:rPr/>
              <w:t>Driver output short-circuit limit</w:t>
            </w:r>
          </w:p>
        </w:tc>
        <w:tc>
          <w:tcPr>
            <w:tcW w:w="2340" w:type="dxa"/>
            <w:tcBorders>
              <w:left w:val="single" w:sz="2" w:space="0" w:color="000000"/>
              <w:bottom w:val="single" w:sz="2" w:space="0" w:color="000000"/>
            </w:tcBorders>
            <w:shd w:fill="auto" w:val="clear"/>
          </w:tcPr>
          <w:p>
            <w:pPr>
              <w:pStyle w:val="TableContents"/>
              <w:jc w:val="center"/>
              <w:rPr/>
            </w:pPr>
            <w:r>
              <w:rPr/>
              <w:t>150 to GND</w:t>
            </w:r>
          </w:p>
        </w:tc>
        <w:tc>
          <w:tcPr>
            <w:tcW w:w="2340" w:type="dxa"/>
            <w:tcBorders>
              <w:left w:val="single" w:sz="2" w:space="0" w:color="000000"/>
              <w:bottom w:val="single" w:sz="2" w:space="0" w:color="000000"/>
            </w:tcBorders>
            <w:shd w:fill="auto" w:val="clear"/>
          </w:tcPr>
          <w:p>
            <w:pPr>
              <w:pStyle w:val="TableContents"/>
              <w:jc w:val="center"/>
              <w:rPr/>
            </w:pPr>
            <w:r>
              <w:rPr/>
              <w:t>250 to -7V or +12V</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t>mA</w:t>
            </w:r>
          </w:p>
        </w:tc>
      </w:tr>
      <w:tr>
        <w:trPr/>
        <w:tc>
          <w:tcPr>
            <w:tcW w:w="3598" w:type="dxa"/>
            <w:tcBorders>
              <w:left w:val="single" w:sz="2" w:space="0" w:color="000000"/>
              <w:bottom w:val="single" w:sz="2" w:space="0" w:color="000000"/>
            </w:tcBorders>
            <w:shd w:fill="auto" w:val="clear"/>
          </w:tcPr>
          <w:p>
            <w:pPr>
              <w:pStyle w:val="TableContents"/>
              <w:rPr/>
            </w:pPr>
            <w:r>
              <w:rPr/>
              <w:t>High-impedance state, power off</w:t>
            </w:r>
          </w:p>
        </w:tc>
        <w:tc>
          <w:tcPr>
            <w:tcW w:w="2340" w:type="dxa"/>
            <w:tcBorders>
              <w:left w:val="single" w:sz="2" w:space="0" w:color="000000"/>
              <w:bottom w:val="single" w:sz="2" w:space="0" w:color="000000"/>
            </w:tcBorders>
            <w:shd w:fill="auto" w:val="clear"/>
          </w:tcPr>
          <w:p>
            <w:pPr>
              <w:pStyle w:val="TableContents"/>
              <w:jc w:val="center"/>
              <w:rPr/>
            </w:pPr>
            <w:r>
              <w:rPr/>
              <w:t>60</w:t>
            </w:r>
          </w:p>
        </w:tc>
        <w:tc>
          <w:tcPr>
            <w:tcW w:w="2340" w:type="dxa"/>
            <w:tcBorders>
              <w:left w:val="single" w:sz="2" w:space="0" w:color="000000"/>
              <w:bottom w:val="single" w:sz="2" w:space="0" w:color="000000"/>
            </w:tcBorders>
            <w:shd w:fill="auto" w:val="clear"/>
          </w:tcPr>
          <w:p>
            <w:pPr>
              <w:pStyle w:val="TableContents"/>
              <w:jc w:val="center"/>
              <w:rPr/>
            </w:pPr>
            <w:r>
              <w:rPr/>
              <w:t>12</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t>K</w:t>
            </w:r>
            <w:r>
              <w:rPr>
                <w:rFonts w:eastAsia="Noto Sans CJK SC Regular" w:cs="FreeSans"/>
              </w:rPr>
              <w:t>Ω</w:t>
            </w:r>
          </w:p>
        </w:tc>
      </w:tr>
      <w:tr>
        <w:trPr/>
        <w:tc>
          <w:tcPr>
            <w:tcW w:w="3598" w:type="dxa"/>
            <w:tcBorders>
              <w:left w:val="single" w:sz="2" w:space="0" w:color="000000"/>
              <w:bottom w:val="single" w:sz="2" w:space="0" w:color="000000"/>
            </w:tcBorders>
            <w:shd w:fill="auto" w:val="clear"/>
          </w:tcPr>
          <w:p>
            <w:pPr>
              <w:pStyle w:val="TableContents"/>
              <w:rPr/>
            </w:pPr>
            <w:r>
              <w:rPr/>
              <w:t>Receiver input resistance</w:t>
            </w:r>
          </w:p>
        </w:tc>
        <w:tc>
          <w:tcPr>
            <w:tcW w:w="2340" w:type="dxa"/>
            <w:tcBorders>
              <w:left w:val="single" w:sz="2" w:space="0" w:color="000000"/>
              <w:bottom w:val="single" w:sz="2" w:space="0" w:color="000000"/>
            </w:tcBorders>
            <w:shd w:fill="auto" w:val="clear"/>
          </w:tcPr>
          <w:p>
            <w:pPr>
              <w:pStyle w:val="TableContents"/>
              <w:jc w:val="center"/>
              <w:rPr/>
            </w:pPr>
            <w:r>
              <w:rPr/>
              <w:t>4</w:t>
            </w:r>
          </w:p>
        </w:tc>
        <w:tc>
          <w:tcPr>
            <w:tcW w:w="2340" w:type="dxa"/>
            <w:tcBorders>
              <w:left w:val="single" w:sz="2" w:space="0" w:color="000000"/>
              <w:bottom w:val="single" w:sz="2" w:space="0" w:color="000000"/>
            </w:tcBorders>
            <w:shd w:fill="auto" w:val="clear"/>
          </w:tcPr>
          <w:p>
            <w:pPr>
              <w:pStyle w:val="TableContents"/>
              <w:jc w:val="center"/>
              <w:rPr/>
            </w:pPr>
            <w:r>
              <w:rPr/>
              <w:t>12</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t>K</w:t>
            </w:r>
            <w:r>
              <w:rPr>
                <w:rFonts w:eastAsia="Noto Sans CJK SC Regular" w:cs="FreeSans"/>
              </w:rPr>
              <w:t>Ω</w:t>
            </w:r>
          </w:p>
        </w:tc>
      </w:tr>
      <w:tr>
        <w:trPr/>
        <w:tc>
          <w:tcPr>
            <w:tcW w:w="3598" w:type="dxa"/>
            <w:tcBorders>
              <w:left w:val="single" w:sz="2" w:space="0" w:color="000000"/>
              <w:bottom w:val="single" w:sz="2" w:space="0" w:color="000000"/>
            </w:tcBorders>
            <w:shd w:fill="auto" w:val="clear"/>
          </w:tcPr>
          <w:p>
            <w:pPr>
              <w:pStyle w:val="TableContents"/>
              <w:rPr/>
            </w:pPr>
            <w:r>
              <w:rPr/>
              <w:t>Receiver sensitivity</w:t>
            </w:r>
          </w:p>
        </w:tc>
        <w:tc>
          <w:tcPr>
            <w:tcW w:w="2340" w:type="dxa"/>
            <w:tcBorders>
              <w:left w:val="single" w:sz="2" w:space="0" w:color="000000"/>
              <w:bottom w:val="single" w:sz="2" w:space="0" w:color="000000"/>
            </w:tcBorders>
            <w:shd w:fill="auto" w:val="clear"/>
          </w:tcPr>
          <w:p>
            <w:pPr>
              <w:pStyle w:val="TableContents"/>
              <w:jc w:val="center"/>
              <w:rPr/>
            </w:pPr>
            <w:r>
              <w:rPr/>
              <w:t>+/- 200</w:t>
            </w:r>
          </w:p>
        </w:tc>
        <w:tc>
          <w:tcPr>
            <w:tcW w:w="2340" w:type="dxa"/>
            <w:tcBorders>
              <w:left w:val="single" w:sz="2" w:space="0" w:color="000000"/>
              <w:bottom w:val="single" w:sz="2" w:space="0" w:color="000000"/>
            </w:tcBorders>
            <w:shd w:fill="auto" w:val="clear"/>
          </w:tcPr>
          <w:p>
            <w:pPr>
              <w:pStyle w:val="TableContents"/>
              <w:jc w:val="center"/>
              <w:rPr/>
            </w:pPr>
            <w:r>
              <w:rPr/>
              <w:t>+/- 200</w:t>
            </w:r>
          </w:p>
        </w:tc>
        <w:tc>
          <w:tcPr>
            <w:tcW w:w="1081" w:type="dxa"/>
            <w:tcBorders>
              <w:left w:val="single" w:sz="2" w:space="0" w:color="000000"/>
              <w:bottom w:val="single" w:sz="2" w:space="0" w:color="000000"/>
              <w:right w:val="single" w:sz="2" w:space="0" w:color="000000"/>
            </w:tcBorders>
            <w:shd w:fill="auto" w:val="clear"/>
          </w:tcPr>
          <w:p>
            <w:pPr>
              <w:pStyle w:val="TableContents"/>
              <w:jc w:val="center"/>
              <w:rPr/>
            </w:pPr>
            <w:r>
              <w:rPr/>
              <w:t>mV</w:t>
            </w:r>
          </w:p>
        </w:tc>
      </w:tr>
    </w:tbl>
    <w:p>
      <w:pPr>
        <w:pStyle w:val="TextBody"/>
        <w:rPr/>
      </w:pPr>
      <w:r>
        <w:rPr/>
      </w:r>
    </w:p>
    <w:p>
      <w:pPr>
        <w:pStyle w:val="Heading4"/>
        <w:numPr>
          <w:ilvl w:val="3"/>
          <w:numId w:val="2"/>
        </w:numPr>
        <w:rPr/>
      </w:pPr>
      <w:r>
        <w:rPr/>
        <w:t>Command Station Output Signal</w:t>
      </w:r>
    </w:p>
    <w:p>
      <w:pPr>
        <w:pStyle w:val="Heading4"/>
        <w:numPr>
          <w:ilvl w:val="3"/>
          <w:numId w:val="2"/>
        </w:numPr>
        <w:rPr/>
      </w:pPr>
      <w:r>
        <w:rPr/>
        <w:t>Power Station Input Signal</w:t>
      </w:r>
    </w:p>
    <w:p>
      <w:pPr>
        <w:pStyle w:val="Heading2"/>
        <w:numPr>
          <w:ilvl w:val="1"/>
          <w:numId w:val="2"/>
        </w:numPr>
        <w:rPr/>
      </w:pPr>
      <w:r>
        <w:rPr/>
        <w:t>Physical Medium</w:t>
      </w:r>
    </w:p>
    <w:p>
      <w:pPr>
        <w:pStyle w:val="TextBody"/>
        <w:rPr/>
      </w:pPr>
      <w:r>
        <w:rPr/>
        <w:t>Manufacturers are encouraged to provide installation guidance within the product documentation.</w:t>
      </w:r>
    </w:p>
    <w:p>
      <w:pPr>
        <w:pStyle w:val="TextBody"/>
        <w:rPr/>
      </w:pPr>
      <w:ins w:id="35" w:author="Stuart Baker" w:date="2020-06-07T17:55:47Z">
        <w:r>
          <w:rPr/>
          <w:t>While there may be no particular length limitations at the data rates involved, practical consideration suggests that no Power Station or Power Station Interface Repeater should be greater than 1000 ft (300 meters) in distance from the Command Station signal generator, or Power Station Interface Repeater output used to drive the Power Station Interface.</w:t>
        </w:r>
      </w:ins>
    </w:p>
    <w:p>
      <w:pPr>
        <w:pStyle w:val="TextBody"/>
        <w:rPr/>
      </w:pPr>
      <w:ins w:id="37" w:author="Stuart Baker" w:date="2020-06-07T17:56:29Z">
        <w:r>
          <w:rPr/>
          <w:t>To reduce possible RF interference, it is advisable to use twisted pair conductors or a cable that keeps the wires totally parallel. In the unlikely event that this is insufficient to eliminate the interference, then shielded twisted pair may be used. Heavier wire, shielded wire, or coaxial cable may be used if there is a need for longer run lengths, or a desire for better RF shielding.</w:t>
        </w:r>
      </w:ins>
    </w:p>
    <w:p>
      <w:pPr>
        <w:pStyle w:val="Heading2"/>
        <w:numPr>
          <w:ilvl w:val="1"/>
          <w:numId w:val="2"/>
        </w:numPr>
        <w:rPr/>
      </w:pPr>
      <w:r>
        <w:rPr/>
        <w:t>Topology</w:t>
      </w:r>
    </w:p>
    <w:p>
      <w:pPr>
        <w:pStyle w:val="Heading2"/>
        <w:numPr>
          <w:ilvl w:val="1"/>
          <w:numId w:val="2"/>
        </w:numPr>
        <w:rPr/>
      </w:pPr>
      <w:r>
        <w:rPr/>
        <w:t>Labeling</w:t>
      </w:r>
    </w:p>
    <w:p>
      <w:pPr>
        <w:pStyle w:val="TextBody"/>
        <w:rPr/>
      </w:pPr>
      <w:r>
        <w:rPr/>
        <w:t>The labeling examples below are provided as guidance only and are</w:t>
      </w:r>
      <w:del w:id="38" w:author="Stuart Baker" w:date="2020-06-07T17:50:23Z">
        <w:r>
          <w:rPr/>
          <w:delText>e</w:delText>
        </w:r>
      </w:del>
      <w:r>
        <w:rPr/>
        <w:t xml:space="preserve"> designed to meet the requirements. Exact labeling is up to the manufacturer. The Conformance and Inspection department, working with the product manufacturer, may use its discretion to evaluate compliance with the labeling requirements.</w:t>
      </w:r>
    </w:p>
    <w:p>
      <w:pPr>
        <w:pStyle w:val="TextBody"/>
        <w:rPr/>
      </w:pPr>
      <w:r>
        <w:rPr>
          <w:b/>
          <w:bCs/>
        </w:rPr>
        <w:t>Command Station Example</w:t>
      </w:r>
    </w:p>
    <w:p>
      <w:pPr>
        <w:pStyle w:val="TextBody"/>
        <w:ind w:left="709" w:hanging="0"/>
        <w:rPr/>
      </w:pPr>
      <w:r>
        <w:rPr/>
        <w:t>This device provides a Full Scale Power Station (Booster) Interface output capable of supplying up to 500 mA. Terminal A is the positive polarity signal and Terminal B is the negative polarity signal. The Power Station (Booster) common is labeled COM.</w:t>
      </w:r>
    </w:p>
    <w:p>
      <w:pPr>
        <w:pStyle w:val="TextBody"/>
        <w:rPr/>
      </w:pPr>
      <w:r>
        <w:rPr>
          <w:b/>
          <w:bCs/>
        </w:rPr>
        <w:t>Power Station Example</w:t>
      </w:r>
    </w:p>
    <w:p>
      <w:pPr>
        <w:pStyle w:val="TextBody"/>
        <w:ind w:left="709" w:hanging="0"/>
        <w:rPr/>
      </w:pPr>
      <w:r>
        <w:rPr>
          <w:b w:val="false"/>
          <w:bCs w:val="false"/>
        </w:rPr>
        <w:t>This device provides a Full Scale Power Station (Booster) Interface input with a maximum loading of 15 mA</w:t>
      </w:r>
      <w:ins w:id="39" w:author="Stuart Baker" w:date="2020-06-07T16:55:13Z">
        <w:r>
          <w:rPr>
            <w:b w:val="false"/>
            <w:bCs w:val="false"/>
          </w:rPr>
          <w:t xml:space="preserve"> </w:t>
        </w:r>
      </w:ins>
      <w:ins w:id="40" w:author="Stuart Baker" w:date="2020-06-07T16:55:13Z">
        <w:r>
          <w:rPr>
            <w:b w:val="false"/>
            <w:bCs w:val="false"/>
          </w:rPr>
          <w:t>which is electrically isolated</w:t>
        </w:r>
      </w:ins>
      <w:r>
        <w:rPr>
          <w:b w:val="false"/>
          <w:bCs w:val="false"/>
        </w:rPr>
        <w:t>. Terminal A is the positive polarity signal and Terminal B is the negative polarity signal. The Power Station (Booster) common is labeled COM.</w:t>
      </w:r>
    </w:p>
    <w:p>
      <w:pPr>
        <w:pStyle w:val="TextBody"/>
        <w:ind w:hanging="0"/>
        <w:rPr/>
      </w:pPr>
      <w:r>
        <w:rPr>
          <w:b/>
          <w:bCs/>
        </w:rPr>
        <w:t>Power Station Interface Repeater Example</w:t>
      </w:r>
    </w:p>
    <w:p>
      <w:pPr>
        <w:pStyle w:val="TextBody"/>
        <w:ind w:left="709" w:hanging="0"/>
        <w:rPr/>
      </w:pPr>
      <w:r>
        <w:rPr>
          <w:b w:val="false"/>
          <w:bCs w:val="false"/>
        </w:rPr>
        <w:t>This device provides a Full Scale Power Station (Booster) Interface output capable of supplying up to 500 mA. Terminal A is the positive polarity signal and Terminal B is the negative polarity signal. The Power Station (Booster) common is labeled COM.</w:t>
      </w:r>
    </w:p>
    <w:p>
      <w:pPr>
        <w:pStyle w:val="TextBody"/>
        <w:ind w:left="709" w:hanging="0"/>
        <w:rPr/>
      </w:pPr>
      <w:r>
        <w:rPr>
          <w:b w:val="false"/>
          <w:bCs w:val="false"/>
        </w:rPr>
        <w:t>This device provides a Full Scale Power Station (Booster) Interface input with a maximum loading of 15 mA. Terminal A is the positive polarity signal and Terminal B is the negative polarity signal.</w:t>
      </w:r>
      <w:del w:id="41" w:author="Stuart Baker" w:date="2020-06-07T17:48:54Z">
        <w:r>
          <w:rPr>
            <w:b w:val="false"/>
            <w:bCs w:val="false"/>
          </w:rPr>
          <w:delText xml:space="preserve"> The Power Station (Booster) common is labeled COM.</w:delText>
        </w:r>
      </w:del>
    </w:p>
    <w:p>
      <w:pPr>
        <w:pStyle w:val="TextBody"/>
        <w:rPr/>
      </w:pPr>
      <w:r>
        <w:rPr/>
      </w:r>
    </w:p>
    <w:p>
      <w:pPr>
        <w:pStyle w:val="TextBody"/>
        <w:rPr/>
      </w:pPr>
      <w:r>
        <w:rPr/>
      </w:r>
    </w:p>
    <w:p>
      <w:pPr>
        <w:pStyle w:val="TextBody"/>
        <w:rPr/>
      </w:pPr>
      <w:r>
        <w:rPr/>
      </w:r>
    </w:p>
    <w:p>
      <w:pPr>
        <w:pStyle w:val="TextBody"/>
        <w:spacing w:before="0" w:after="140"/>
        <w:rPr/>
      </w:pPr>
      <w:r>
        <w:rPr/>
      </w:r>
    </w:p>
    <w:sectPr>
      <w:headerReference w:type="default" r:id="rId2"/>
      <w:headerReference w:type="first" r:id="rId3"/>
      <w:footerReference w:type="default" r:id="rId4"/>
      <w:footerReference w:type="first" r:id="rId5"/>
      <w:footnotePr>
        <w:numFmt w:val="decimal"/>
      </w:footnotePr>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5</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7,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5</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7, 2020</w:t>
    </w:r>
    <w:r>
      <w:rPr>
        <w:sz w:val="20"/>
        <w:szCs w:val="20"/>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Referenced from Texas Instruments Application Report SLLAA070D: RS-422 and RS-485 Standards Overview and System Configurations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210.9pt;width:467.75pt;height:240.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6"/>
      <w:gridCol w:w="3959"/>
      <w:gridCol w:w="2159"/>
      <w:gridCol w:w="2165"/>
    </w:tblGrid>
    <w:tr>
      <w:trPr>
        <w:trHeight w:val="270" w:hRule="atLeast"/>
      </w:trPr>
      <w:tc>
        <w:tcPr>
          <w:tcW w:w="1076" w:type="dxa"/>
          <w:vMerge w:val="restart"/>
          <w:tcBorders/>
          <w:shd w:fill="auto" w:val="clear"/>
          <w:vAlign w:val="center"/>
        </w:tcPr>
        <w:p>
          <w:pPr>
            <w:pStyle w:val="Normal"/>
            <w:jc w:val="center"/>
            <w:rPr/>
          </w:pPr>
          <w:r>
            <w:rPr/>
            <w:drawing>
              <wp:inline distT="0" distB="0" distL="0" distR="0">
                <wp:extent cx="553085" cy="58166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4"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Technical Note</w:t>
          </w:r>
        </w:p>
      </w:tc>
    </w:tr>
    <w:tr>
      <w:trPr>
        <w:trHeight w:val="243" w:hRule="atLeast"/>
      </w:trPr>
      <w:tc>
        <w:tcPr>
          <w:tcW w:w="1076"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4"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w:t>
          </w:r>
          <w:r>
            <w:rPr>
              <w:sz w:val="24"/>
              <w:b w:val="false"/>
              <w:szCs w:val="24"/>
              <w:bCs w:val="false"/>
            </w:rPr>
            <w:fldChar w:fldCharType="end"/>
          </w:r>
        </w:p>
      </w:tc>
    </w:tr>
    <w:tr>
      <w:trPr/>
      <w:tc>
        <w:tcPr>
          <w:tcW w:w="1076"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Jun 7, 2020</w:t>
          </w:r>
          <w:r>
            <w:rPr>
              <w:sz w:val="24"/>
              <w:b w:val="false"/>
              <w:szCs w:val="24"/>
              <w:bCs w:val="false"/>
            </w:rPr>
            <w:fldChar w:fldCharType="end"/>
          </w:r>
        </w:p>
      </w:tc>
      <w:tc>
        <w:tcPr>
          <w:tcW w:w="2165"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TN-9.1.2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05pt;margin-top:188.95pt;width:467.75pt;height:240.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3047</TotalTime>
  <Application>LibreOffice/6.2.8.2$Linux_X86_64 LibreOffice_project/20$Build-2</Application>
  <Pages>5</Pages>
  <Words>1288</Words>
  <Characters>6973</Characters>
  <CharactersWithSpaces>8128</CharactersWithSpaces>
  <Paragraphs>113</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2020-06-07T19:36:21Z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Power Station Interface</vt:lpwstr>
  </property>
  <property fmtid="{D5CDD505-2E9C-101B-9397-08002B2CF9AE}" pid="6" name="Tiitle">
    <vt:lpwstr>TN-9.1.2 DRAFT</vt:lpwstr>
  </property>
</Properties>
</file>