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embeddings/oleObject2.bin" ContentType="application/vnd.openxmlformats-officedocument.oleObject"/>
  <Override PartName="/word/embeddings/oleObject1.bin" ContentType="application/vnd.openxmlformats-officedocument.oleObject"/>
  <Override PartName="/word/media/image7.jpeg" ContentType="image/jpeg"/>
  <Override PartName="/word/media/image6.png" ContentType="image/png"/>
  <Override PartName="/word/media/image2.wmf" ContentType="image/x-wmf"/>
  <Override PartName="/word/media/image1.wmf" ContentType="image/x-wmf"/>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numPr>
          <w:ilvl w:val="1"/>
          <w:numId w:val="2"/>
        </w:numPr>
        <w:rPr/>
      </w:pPr>
      <w:r>
        <w:rPr/>
        <w:t>Introduction and Intended Use (Informative)</w:t>
      </w:r>
    </w:p>
    <w:p>
      <w:pPr>
        <w:pStyle w:val="TextBody"/>
        <w:rPr/>
      </w:pPr>
      <w:r>
        <w:rPr/>
        <w:t xml:space="preserve">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t>
      </w:r>
      <w:ins w:id="0" w:author="Stuart Baker" w:date="2020-06-07T11:11:36Z">
        <w:r>
          <w:rPr/>
          <w:t xml:space="preserve">which </w:t>
        </w:r>
      </w:ins>
      <w:r>
        <w:rPr/>
        <w:t>includes only a Power Station output but no Power Station Interface output.</w:t>
      </w:r>
    </w:p>
    <w:p>
      <w:pPr>
        <w:pStyle w:val="TextBody"/>
        <w:rPr/>
      </w:pPr>
      <w:r>
        <w:rPr/>
        <w:t>The main goals are as follows:</w:t>
      </w:r>
    </w:p>
    <w:p>
      <w:pPr>
        <w:pStyle w:val="TextBody"/>
        <w:numPr>
          <w:ilvl w:val="0"/>
          <w:numId w:val="5"/>
        </w:numPr>
        <w:rPr/>
      </w:pPr>
      <w:r>
        <w:rPr/>
        <w:t>Define the electrical characteristics of the interface.</w:t>
      </w:r>
    </w:p>
    <w:p>
      <w:pPr>
        <w:pStyle w:val="TextBody"/>
        <w:numPr>
          <w:ilvl w:val="0"/>
          <w:numId w:val="5"/>
        </w:numPr>
        <w:rPr/>
      </w:pPr>
      <w:r>
        <w:rPr/>
        <w:t>Define limits on the amount of distortion that each component can introduce to the DCC signal measured at the track.</w:t>
      </w:r>
    </w:p>
    <w:p>
      <w:pPr>
        <w:pStyle w:val="TextBody"/>
        <w:numPr>
          <w:ilvl w:val="0"/>
          <w:numId w:val="5"/>
        </w:numPr>
        <w:rPr/>
      </w:pPr>
      <w:r>
        <w:rPr/>
        <w:t>Define the transmission medium of the interface.</w:t>
      </w:r>
    </w:p>
    <w:p>
      <w:pPr>
        <w:pStyle w:val="TextBody"/>
        <w:numPr>
          <w:ilvl w:val="0"/>
          <w:numId w:val="5"/>
        </w:numPr>
        <w:rPr/>
      </w:pPr>
      <w:r>
        <w:rPr/>
        <w:t>Define the allowable physical topology of the interface.</w:t>
      </w:r>
    </w:p>
    <w:p>
      <w:pPr>
        <w:pStyle w:val="TextBody"/>
        <w:numPr>
          <w:ilvl w:val="0"/>
          <w:numId w:val="5"/>
        </w:numPr>
        <w:rPr/>
      </w:pPr>
      <w:r>
        <w:rPr/>
        <w:t>Define the labeling of various components and connections.</w:t>
      </w:r>
    </w:p>
    <w:p>
      <w:pPr>
        <w:pStyle w:val="Heading2"/>
        <w:numPr>
          <w:ilvl w:val="1"/>
          <w:numId w:val="2"/>
        </w:numPr>
        <w:rPr/>
      </w:pPr>
      <w:r>
        <w:rPr/>
        <w:t>References</w:t>
      </w:r>
    </w:p>
    <w:p>
      <w:pPr>
        <w:pStyle w:val="TextBody"/>
        <w:rPr/>
      </w:pPr>
      <w:r>
        <w:rPr/>
        <w:t>This standard is interpreted in the context of the following NMRA Standards, Technical Notes, Technical Information, and other documents.</w:t>
      </w:r>
    </w:p>
    <w:p>
      <w:pPr>
        <w:pStyle w:val="Heading3"/>
        <w:numPr>
          <w:ilvl w:val="2"/>
          <w:numId w:val="2"/>
        </w:numPr>
        <w:rPr/>
      </w:pPr>
      <w:r>
        <w:rPr/>
        <w:t>Normative</w:t>
      </w:r>
    </w:p>
    <w:p>
      <w:pPr>
        <w:pStyle w:val="TextBody"/>
        <w:numPr>
          <w:ilvl w:val="0"/>
          <w:numId w:val="3"/>
        </w:numPr>
        <w:spacing w:before="57" w:after="57"/>
        <w:rPr/>
      </w:pPr>
      <w:r>
        <w:rPr/>
        <w:t>S-9.1 Electrical Standards for Digital Command Control, which specifies DCC bit timing and track voltage.</w:t>
      </w:r>
    </w:p>
    <w:p>
      <w:pPr>
        <w:pStyle w:val="TextBody"/>
        <w:numPr>
          <w:ilvl w:val="0"/>
          <w:numId w:val="3"/>
        </w:numPr>
        <w:spacing w:before="57" w:after="57"/>
        <w:rPr>
          <w:del w:id="1" w:author="Stuart Baker" w:date="2020-06-07T11:13:02Z"/>
        </w:rPr>
      </w:pPr>
      <w:r>
        <w:rPr/>
        <w:t>S-9.2.4 Fail-Safe Operating Characteristics for Digital Command Control, which specifies how system components interact under adverse conditions.</w:t>
      </w:r>
    </w:p>
    <w:p>
      <w:pPr>
        <w:pStyle w:val="TextBody"/>
        <w:numPr>
          <w:ilvl w:val="0"/>
          <w:numId w:val="3"/>
        </w:numPr>
        <w:spacing w:before="57" w:after="57"/>
        <w:rPr/>
      </w:pPr>
      <w:del w:id="2" w:author="Stuart Baker" w:date="2020-06-07T11:13:02Z">
        <w:r>
          <w:rPr/>
          <w:delText>S-9.1.2.1 Power Station Interface Feedback, which specifies feedback between Power Stations and Command Stations</w:delText>
        </w:r>
      </w:del>
    </w:p>
    <w:p>
      <w:pPr>
        <w:pStyle w:val="TextBody"/>
        <w:numPr>
          <w:ilvl w:val="0"/>
          <w:numId w:val="3"/>
        </w:numPr>
        <w:spacing w:before="57" w:after="57"/>
        <w:rPr/>
      </w:pPr>
      <w:ins w:id="4" w:author="Stuart Baker" w:date="2020-06-07T12:54:03Z">
        <w:r>
          <w:rPr/>
          <w:t>S-9.3.2 DCC Basic Decoder Transmission, which defines communication from a DCC decoder to a track circuit based detector.</w:t>
        </w:r>
      </w:ins>
    </w:p>
    <w:p>
      <w:pPr>
        <w:pStyle w:val="Heading3"/>
        <w:numPr>
          <w:ilvl w:val="2"/>
          <w:numId w:val="2"/>
        </w:numPr>
        <w:rPr/>
      </w:pPr>
      <w:r>
        <w:rPr/>
        <w:t>Informative</w:t>
      </w:r>
    </w:p>
    <w:p>
      <w:pPr>
        <w:pStyle w:val="TextBody"/>
        <w:numPr>
          <w:ilvl w:val="0"/>
          <w:numId w:val="4"/>
        </w:numPr>
        <w:spacing w:before="57" w:after="57"/>
        <w:rPr/>
      </w:pPr>
      <w:r>
        <w:rPr/>
        <w:t>TN-9.1.2 Power Station Interface, which provides commentary on the Power Station Interface</w:t>
      </w:r>
      <w:ins w:id="5" w:author="Stuart Baker" w:date="2020-06-07T11:15:16Z">
        <w:r>
          <w:rPr/>
          <w:t xml:space="preserve"> </w:t>
        </w:r>
      </w:ins>
      <w:ins w:id="6" w:author="Stuart Baker" w:date="2020-06-07T11:15:16Z">
        <w:r>
          <w:rPr/>
          <w:t>Standard</w:t>
        </w:r>
      </w:ins>
      <w:ins w:id="7" w:author="Stuart Baker" w:date="2020-06-07T11:13:44Z">
        <w:r>
          <w:rPr/>
          <w:t>.</w:t>
        </w:r>
      </w:ins>
    </w:p>
    <w:p>
      <w:pPr>
        <w:pStyle w:val="TextBody"/>
        <w:numPr>
          <w:ilvl w:val="0"/>
          <w:numId w:val="4"/>
        </w:numPr>
        <w:spacing w:before="57" w:after="57"/>
        <w:rPr/>
      </w:pPr>
      <w:del w:id="8" w:author="Stuart Baker" w:date="2020-06-07T19:14:19Z">
        <w:r>
          <w:rPr/>
          <w:delText>TN-9.1.2.1 Power Station Interface Feedback, which provides commentary on the Power Station Interface Fe</w:delText>
        </w:r>
      </w:del>
      <w:del w:id="9" w:author="Stuart Baker" w:date="2020-06-07T11:14:07Z">
        <w:r>
          <w:rPr/>
          <w:delText>d</w:delText>
        </w:r>
      </w:del>
      <w:del w:id="10" w:author="Stuart Baker" w:date="2020-06-07T19:14:19Z">
        <w:r>
          <w:rPr/>
          <w:delText>dback</w:delText>
        </w:r>
      </w:del>
    </w:p>
    <w:p>
      <w:pPr>
        <w:pStyle w:val="TextBody"/>
        <w:numPr>
          <w:ilvl w:val="0"/>
          <w:numId w:val="4"/>
        </w:numPr>
        <w:spacing w:before="57" w:after="57"/>
        <w:rPr/>
      </w:pPr>
      <w:r>
        <w:rPr/>
        <w:t>RCN-210 DCC Protocol Bit Transmission, with which S-9.1 is intended to be in harmony</w:t>
      </w:r>
      <w:ins w:id="11" w:author="Stuart Baker" w:date="2020-06-07T11:13:58Z">
        <w:r>
          <w:rPr/>
          <w:t>.</w:t>
        </w:r>
      </w:ins>
      <w:ins w:id="12" w:author="Stuart Baker" w:date="2020-06-07T12:16:58Z">
        <w:bookmarkStart w:id="0" w:name="_RefE0"/>
        <w:bookmarkStart w:id="1" w:name="_RefE0"/>
        <w:bookmarkEnd w:id="1"/>
        <w:r>
          <w:rPr>
            <w:rStyle w:val="EndnoteAnchor"/>
          </w:rPr>
          <w:endnoteReference w:id="2"/>
        </w:r>
      </w:ins>
    </w:p>
    <w:p>
      <w:pPr>
        <w:pStyle w:val="TextBody"/>
        <w:numPr>
          <w:ilvl w:val="0"/>
          <w:numId w:val="4"/>
        </w:numPr>
        <w:spacing w:before="57" w:after="57"/>
        <w:rPr/>
      </w:pPr>
      <w:ins w:id="14" w:author="Stuart Baker" w:date="2020-06-07T12:57:07Z">
        <w:r>
          <w:rPr/>
          <w:t>RCN-</w:t>
        </w:r>
      </w:ins>
      <w:ins w:id="15" w:author="Stuart Baker" w:date="2020-06-07T12:57:07Z">
        <w:r>
          <w:rPr/>
          <w:t>217 DCC Feedback Protocol (RailCom)</w:t>
        </w:r>
      </w:ins>
      <w:ins w:id="16" w:author="Stuart Baker" w:date="2020-06-07T12:57:07Z">
        <w:r>
          <w:rPr/>
          <w:t>, with which S-9.</w:t>
        </w:r>
      </w:ins>
      <w:ins w:id="17" w:author="Stuart Baker" w:date="2020-06-07T12:57:07Z">
        <w:r>
          <w:rPr/>
          <w:t>3.2</w:t>
        </w:r>
      </w:ins>
      <w:ins w:id="18" w:author="Stuart Baker" w:date="2020-06-07T12:57:07Z">
        <w:r>
          <w:rPr/>
          <w:t xml:space="preserve"> is intended to be in harmony.</w:t>
        </w:r>
      </w:ins>
      <w:ins w:id="19" w:author="Stuart Baker" w:date="2020-06-07T12:57:07Z">
        <w:r>
          <w:rPr>
            <w:vertAlign w:val="superscript"/>
          </w:rPr>
          <w:fldChar w:fldCharType="begin"/>
        </w:r>
      </w:ins>
      <w:r>
        <w:rPr>
          <w:vertAlign w:val="superscript"/>
        </w:rPr>
        <w:instrText> NOTEREF _RefE0 \h </w:instrText>
      </w:r>
      <w:r>
        <w:rPr>
          <w:vertAlign w:val="superscript"/>
        </w:rPr>
        <w:fldChar w:fldCharType="separate"/>
      </w:r>
      <w:r>
        <w:rPr>
          <w:vertAlign w:val="superscript"/>
        </w:rPr>
        <w:t>i</w:t>
      </w:r>
      <w:r>
        <w:rPr>
          <w:vertAlign w:val="superscript"/>
        </w:rPr>
        <w:fldChar w:fldCharType="end"/>
      </w:r>
    </w:p>
    <w:p>
      <w:pPr>
        <w:pStyle w:val="TextBody"/>
        <w:numPr>
          <w:ilvl w:val="0"/>
          <w:numId w:val="4"/>
        </w:numPr>
        <w:spacing w:before="57" w:after="57"/>
        <w:rPr/>
      </w:pPr>
      <w:r>
        <w:rPr/>
        <w:t>NEM 670 Digital Command Control Signal DCC Bit Representation, with which S-9.1 is intended to be in harmony.</w:t>
      </w:r>
      <w:ins w:id="20" w:author="Stuart Baker" w:date="2020-06-07T12:25:20Z">
        <w:r>
          <w:rPr>
            <w:rStyle w:val="EndnoteAnchor"/>
          </w:rPr>
          <w:endnoteReference w:id="3"/>
        </w:r>
      </w:ins>
    </w:p>
    <w:p>
      <w:pPr>
        <w:pStyle w:val="TextBody"/>
        <w:numPr>
          <w:ilvl w:val="0"/>
          <w:numId w:val="4"/>
        </w:numPr>
        <w:spacing w:before="57" w:after="57"/>
        <w:rPr/>
      </w:pPr>
      <w:ins w:id="22" w:author="Stuart Baker" w:date="2020-06-07T11:32:14Z">
        <w:r>
          <w:rPr/>
          <w:t xml:space="preserve">Electrical Characteristics of Balanced Voltage Digital Interface Circuits, </w:t>
        </w:r>
      </w:ins>
      <w:ins w:id="23" w:author="Stuart Baker" w:date="2020-06-07T11:34:05Z">
        <w:r>
          <w:rPr/>
          <w:t xml:space="preserve">ANSI </w:t>
        </w:r>
      </w:ins>
      <w:ins w:id="24" w:author="Stuart Baker" w:date="2020-06-07T11:33:00Z">
        <w:r>
          <w:rPr/>
          <w:t>TIA/EIA</w:t>
          <w:noBreakHyphen/>
          <w:t>422 Standard.</w:t>
        </w:r>
      </w:ins>
      <w:ins w:id="25" w:author="Stuart Baker" w:date="2020-06-07T11:33:00Z">
        <w:bookmarkStart w:id="2" w:name="_RefE2"/>
        <w:bookmarkStart w:id="3" w:name="_RefE2"/>
        <w:bookmarkEnd w:id="3"/>
        <w:r>
          <w:rPr>
            <w:rStyle w:val="EndnoteAnchor"/>
          </w:rPr>
          <w:endnoteReference w:id="4"/>
        </w:r>
      </w:ins>
    </w:p>
    <w:p>
      <w:pPr>
        <w:pStyle w:val="TextBody"/>
        <w:numPr>
          <w:ilvl w:val="0"/>
          <w:numId w:val="4"/>
        </w:numPr>
        <w:spacing w:before="57" w:after="57"/>
        <w:rPr/>
      </w:pPr>
      <w:ins w:id="27" w:author="Stuart Baker" w:date="2020-06-07T11:33:00Z">
        <w:r>
          <w:rPr/>
          <w:t>Elec</w:t>
        </w:r>
      </w:ins>
      <w:ins w:id="28" w:author="Stuart Baker" w:date="2020-06-07T11:33:00Z">
        <w:r>
          <w:rPr/>
          <w:t>t</w:t>
        </w:r>
      </w:ins>
      <w:ins w:id="29" w:author="Stuart Baker" w:date="2020-06-07T11:33:00Z">
        <w:r>
          <w:rPr/>
          <w:t xml:space="preserve">rical Characteristics of Generators </w:t>
        </w:r>
      </w:ins>
      <w:ins w:id="30" w:author="Stuart Baker" w:date="2020-06-07T11:35:33Z">
        <w:r>
          <w:rPr/>
          <w:t>and Receivers for Use in Balanced Digital Multipoint Systems, ANSI TIA/EIA-</w:t>
        </w:r>
      </w:ins>
      <w:ins w:id="31" w:author="Stuart Baker" w:date="2020-06-07T11:36:00Z">
        <w:r>
          <w:rPr/>
          <w:t>485 Standard.</w:t>
        </w:r>
      </w:ins>
      <w:ins w:id="32" w:author="Stuart Baker" w:date="2020-06-07T12:35:34Z">
        <w:r>
          <w:rPr>
            <w:vertAlign w:val="superscript"/>
          </w:rPr>
          <w:fldChar w:fldCharType="begin"/>
        </w:r>
      </w:ins>
      <w:r>
        <w:rPr>
          <w:vertAlign w:val="superscript"/>
        </w:rPr>
        <w:instrText> NOTEREF _RefE2 \h </w:instrText>
      </w:r>
      <w:r>
        <w:rPr>
          <w:vertAlign w:val="superscript"/>
        </w:rPr>
        <w:fldChar w:fldCharType="separate"/>
      </w:r>
      <w:r>
        <w:rPr>
          <w:vertAlign w:val="superscript"/>
        </w:rPr>
        <w:t>iii</w:t>
      </w:r>
      <w:r>
        <w:rPr>
          <w:vertAlign w:val="superscript"/>
        </w:rPr>
        <w:fldChar w:fldCharType="end"/>
      </w:r>
    </w:p>
    <w:p>
      <w:pPr>
        <w:pStyle w:val="Heading2"/>
        <w:numPr>
          <w:ilvl w:val="1"/>
          <w:numId w:val="2"/>
        </w:numPr>
        <w:rPr/>
      </w:pPr>
      <w:r>
        <w:rPr/>
        <w:t>Term</w:t>
      </w:r>
      <w:ins w:id="33" w:author="Stuart Baker" w:date="2020-06-07T11:10:06Z">
        <w:r>
          <w:rPr/>
          <w:t>inology</w:t>
        </w:r>
      </w:ins>
      <w:del w:id="34" w:author="Stuart Baker" w:date="2020-06-07T11:10:06Z">
        <w:r>
          <w:rPr/>
          <w:delText>s</w:delText>
        </w:r>
      </w:del>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2608"/>
        <w:gridCol w:w="6751"/>
      </w:tblGrid>
      <w:tr>
        <w:trPr>
          <w:tblHeader w:val="true"/>
          <w:cantSplit w:val="true"/>
        </w:trPr>
        <w:tc>
          <w:tcPr>
            <w:tcW w:w="2608"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675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cantSplit w:val="true"/>
        </w:trPr>
        <w:tc>
          <w:tcPr>
            <w:tcW w:w="2608" w:type="dxa"/>
            <w:tcBorders>
              <w:left w:val="single" w:sz="2" w:space="0" w:color="000000"/>
              <w:bottom w:val="single" w:sz="2" w:space="0" w:color="000000"/>
            </w:tcBorders>
            <w:shd w:fill="auto" w:val="clear"/>
          </w:tcPr>
          <w:p>
            <w:pPr>
              <w:pStyle w:val="TableContents"/>
              <w:rPr/>
            </w:pPr>
            <w:r>
              <w:rPr/>
              <w:t>Bipolar Signal</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 xml:space="preserve">An electrical signal that carries information having equal voltage components above and below 0 volts. In the context of the NMRA DCC standard, this signal will have a positive half-cycle and a negative half-cycle. (+ volts </w:t>
            </w:r>
            <w:ins w:id="35" w:author="Stuart Baker" w:date="2020-06-07T11:20:41Z">
              <w:r>
                <w:rPr/>
                <w:t>and</w:t>
              </w:r>
            </w:ins>
            <w:del w:id="36" w:author="Stuart Baker" w:date="2020-06-07T11:20:40Z">
              <w:r>
                <w:rPr/>
                <w:delText>to</w:delText>
              </w:r>
            </w:del>
            <w:r>
              <w:rPr/>
              <w:t xml:space="preserve"> - volts</w:t>
            </w:r>
            <w:ins w:id="37" w:author="Stuart Baker" w:date="2020-06-07T11:20:47Z">
              <w:r>
                <w:rPr/>
                <w:t xml:space="preserve"> </w:t>
              </w:r>
            </w:ins>
            <w:ins w:id="38" w:author="Stuart Baker" w:date="2020-06-07T11:20:47Z">
              <w:r>
                <w:rPr/>
                <w:t>respectively</w:t>
              </w:r>
            </w:ins>
            <w:r>
              <w:rPr/>
              <w:t>)</w:t>
            </w:r>
          </w:p>
        </w:tc>
      </w:tr>
      <w:tr>
        <w:trPr>
          <w:cantSplit w:val="true"/>
        </w:trPr>
        <w:tc>
          <w:tcPr>
            <w:tcW w:w="2608" w:type="dxa"/>
            <w:tcBorders>
              <w:left w:val="single" w:sz="2" w:space="0" w:color="000000"/>
              <w:bottom w:val="single" w:sz="2" w:space="0" w:color="000000"/>
            </w:tcBorders>
            <w:shd w:fill="auto" w:val="clear"/>
          </w:tcPr>
          <w:p>
            <w:pPr>
              <w:pStyle w:val="TableContents"/>
              <w:rPr/>
            </w:pPr>
            <w:r>
              <w:rPr/>
              <w:t>Unipolar Signal</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An electrical signal that carries the same information as a bipolar signal, but only has a positive electrical component. This signal will have a positive half-cycle and a half-cycle where the output is at 0 volts.</w:t>
            </w:r>
          </w:p>
        </w:tc>
      </w:tr>
      <w:tr>
        <w:trPr>
          <w:cantSplit w:val="true"/>
        </w:trPr>
        <w:tc>
          <w:tcPr>
            <w:tcW w:w="2608" w:type="dxa"/>
            <w:tcBorders>
              <w:left w:val="single" w:sz="2" w:space="0" w:color="000000"/>
              <w:bottom w:val="single" w:sz="2" w:space="0" w:color="000000"/>
            </w:tcBorders>
            <w:shd w:fill="auto" w:val="clear"/>
          </w:tcPr>
          <w:p>
            <w:pPr>
              <w:pStyle w:val="TableContents"/>
              <w:rPr/>
            </w:pPr>
            <w:r>
              <w:rPr/>
              <w:t>Power Station Feedback</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means of transmitting information from a Power Station to a Command Station.</w:t>
            </w:r>
          </w:p>
        </w:tc>
      </w:tr>
      <w:tr>
        <w:trPr>
          <w:cantSplit w:val="true"/>
        </w:trPr>
        <w:tc>
          <w:tcPr>
            <w:tcW w:w="2608" w:type="dxa"/>
            <w:tcBorders>
              <w:left w:val="single" w:sz="2" w:space="0" w:color="000000"/>
              <w:bottom w:val="single" w:sz="2" w:space="0" w:color="000000"/>
            </w:tcBorders>
            <w:shd w:fill="auto" w:val="clear"/>
          </w:tcPr>
          <w:p>
            <w:pPr>
              <w:pStyle w:val="TableContents"/>
              <w:rPr/>
            </w:pPr>
            <w:r>
              <w:rPr/>
              <w:t>DCC Positive Polarity</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wire or rail which has a positive voltage for the first half</w:t>
            </w:r>
            <w:ins w:id="39" w:author="Stuart Baker" w:date="2020-06-07T11:22:01Z">
              <w:r>
                <w:rPr/>
                <w:t>-</w:t>
              </w:r>
            </w:ins>
            <w:ins w:id="40" w:author="Stuart Baker" w:date="2020-06-07T11:22:01Z">
              <w:r>
                <w:rPr/>
                <w:t>cycle</w:t>
              </w:r>
            </w:ins>
            <w:r>
              <w:rPr/>
              <w:t xml:space="preserve"> of the DCC </w:t>
            </w:r>
            <w:del w:id="41" w:author="Stuart Baker" w:date="2020-06-07T11:22:40Z">
              <w:r>
                <w:rPr/>
                <w:delText xml:space="preserve">bipolar </w:delText>
              </w:r>
            </w:del>
            <w:r>
              <w:rPr/>
              <w:t>bit.</w:t>
            </w:r>
          </w:p>
        </w:tc>
      </w:tr>
      <w:tr>
        <w:trPr>
          <w:cantSplit w:val="true"/>
        </w:trPr>
        <w:tc>
          <w:tcPr>
            <w:tcW w:w="2608" w:type="dxa"/>
            <w:tcBorders>
              <w:left w:val="single" w:sz="2" w:space="0" w:color="000000"/>
              <w:bottom w:val="single" w:sz="2" w:space="0" w:color="000000"/>
            </w:tcBorders>
            <w:shd w:fill="auto" w:val="clear"/>
          </w:tcPr>
          <w:p>
            <w:pPr>
              <w:pStyle w:val="TableContents"/>
              <w:rPr/>
            </w:pPr>
            <w:r>
              <w:rPr/>
              <w:t>Command Station</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 xml:space="preserve">The DCC system component whose purpose is to generate and </w:t>
            </w:r>
            <w:ins w:id="42" w:author="Stuart Baker" w:date="2020-06-07T11:23:53Z">
              <w:r>
                <w:rPr/>
                <w:t>source</w:t>
              </w:r>
            </w:ins>
            <w:del w:id="43" w:author="Stuart Baker" w:date="2020-06-07T11:23:53Z">
              <w:r>
                <w:rPr/>
                <w:delText>send</w:delText>
              </w:r>
            </w:del>
            <w:r>
              <w:rPr/>
              <w:t xml:space="preserve"> a stream of DCC bit data to the Power Station Interface.</w:t>
            </w:r>
          </w:p>
        </w:tc>
      </w:tr>
      <w:tr>
        <w:trPr>
          <w:cantSplit w:val="true"/>
        </w:trPr>
        <w:tc>
          <w:tcPr>
            <w:tcW w:w="2608" w:type="dxa"/>
            <w:tcBorders>
              <w:left w:val="single" w:sz="2" w:space="0" w:color="000000"/>
              <w:bottom w:val="single" w:sz="2" w:space="0" w:color="000000"/>
            </w:tcBorders>
            <w:shd w:fill="auto" w:val="clear"/>
          </w:tcPr>
          <w:p>
            <w:pPr>
              <w:pStyle w:val="TableContents"/>
              <w:rPr/>
            </w:pPr>
            <w:r>
              <w:rPr/>
              <w:t>Power Station</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 xml:space="preserve">A device </w:t>
            </w:r>
            <w:del w:id="44" w:author="Stuart Baker" w:date="2020-06-07T11:24:44Z">
              <w:r>
                <w:rPr/>
                <w:delText>intended to</w:delText>
              </w:r>
            </w:del>
            <w:ins w:id="45" w:author="Stuart Baker" w:date="2020-06-07T11:24:44Z">
              <w:r>
                <w:rPr/>
                <w:t>that</w:t>
              </w:r>
            </w:ins>
            <w:r>
              <w:rPr/>
              <w:t xml:space="preserve"> amplif</w:t>
            </w:r>
            <w:del w:id="46" w:author="Stuart Baker" w:date="2020-06-07T11:24:48Z">
              <w:r>
                <w:rPr/>
                <w:delText>y</w:delText>
              </w:r>
            </w:del>
            <w:ins w:id="47" w:author="Stuart Baker" w:date="2020-06-07T11:24:48Z">
              <w:r>
                <w:rPr/>
                <w:t>ies</w:t>
              </w:r>
            </w:ins>
            <w:r>
              <w:rPr/>
              <w:t xml:space="preserve">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rPr>
          <w:cantSplit w:val="true"/>
        </w:trPr>
        <w:tc>
          <w:tcPr>
            <w:tcW w:w="2608" w:type="dxa"/>
            <w:tcBorders>
              <w:left w:val="single" w:sz="2" w:space="0" w:color="000000"/>
              <w:bottom w:val="single" w:sz="2" w:space="0" w:color="000000"/>
            </w:tcBorders>
            <w:shd w:fill="auto" w:val="clear"/>
          </w:tcPr>
          <w:p>
            <w:pPr>
              <w:pStyle w:val="TableContents"/>
              <w:rPr/>
            </w:pPr>
            <w:r>
              <w:rPr/>
              <w:t>Power Station Interface</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communications medium (“wires”) which connect</w:t>
            </w:r>
            <w:ins w:id="48" w:author="Stuart Baker" w:date="2020-06-07T11:26:28Z">
              <w:r>
                <w:rPr/>
                <w:t>s</w:t>
              </w:r>
            </w:ins>
            <w:r>
              <w:rPr/>
              <w:t xml:space="preserve"> a Command Station's signal generator to one or more Power Stations.</w:t>
            </w:r>
          </w:p>
        </w:tc>
      </w:tr>
      <w:tr>
        <w:trPr>
          <w:cantSplit w:val="true"/>
        </w:trPr>
        <w:tc>
          <w:tcPr>
            <w:tcW w:w="2608" w:type="dxa"/>
            <w:tcBorders>
              <w:left w:val="single" w:sz="2" w:space="0" w:color="000000"/>
              <w:bottom w:val="single" w:sz="2" w:space="0" w:color="000000"/>
            </w:tcBorders>
            <w:shd w:fill="auto" w:val="clear"/>
          </w:tcPr>
          <w:p>
            <w:pPr>
              <w:pStyle w:val="TableContents"/>
              <w:rPr/>
            </w:pPr>
            <w:r>
              <w:rPr/>
              <w:t>Power Station Interface Repeater</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device that amplifies the Power Station Interface signal to allow additional capacity for more Power Stations to be connected.</w:t>
            </w:r>
          </w:p>
        </w:tc>
      </w:tr>
      <w:tr>
        <w:trPr>
          <w:cantSplit w:val="true"/>
        </w:trPr>
        <w:tc>
          <w:tcPr>
            <w:tcW w:w="2608" w:type="dxa"/>
            <w:tcBorders>
              <w:left w:val="single" w:sz="2" w:space="0" w:color="000000"/>
              <w:bottom w:val="single" w:sz="2" w:space="0" w:color="000000"/>
            </w:tcBorders>
            <w:shd w:fill="auto" w:val="clear"/>
          </w:tcPr>
          <w:p>
            <w:pPr>
              <w:pStyle w:val="TableContents"/>
              <w:rPr/>
            </w:pPr>
            <w:ins w:id="49" w:author="Stuart Baker" w:date="2020-06-07T14:56:29Z">
              <w:r>
                <w:rPr/>
                <w:t>Power Station Interface Segment</w:t>
              </w:r>
            </w:ins>
          </w:p>
        </w:tc>
        <w:tc>
          <w:tcPr>
            <w:tcW w:w="6751" w:type="dxa"/>
            <w:tcBorders>
              <w:left w:val="single" w:sz="2" w:space="0" w:color="000000"/>
              <w:bottom w:val="single" w:sz="2" w:space="0" w:color="000000"/>
              <w:right w:val="single" w:sz="2" w:space="0" w:color="000000"/>
            </w:tcBorders>
            <w:shd w:fill="auto" w:val="clear"/>
          </w:tcPr>
          <w:p>
            <w:pPr>
              <w:pStyle w:val="TableContents"/>
              <w:rPr/>
            </w:pPr>
            <w:ins w:id="50" w:author="Stuart Baker" w:date="2020-06-07T14:56:57Z">
              <w:r>
                <w:rPr/>
                <w:t>The singular Power Station Interface path be</w:t>
              </w:r>
            </w:ins>
            <w:ins w:id="51" w:author="Stuart Baker" w:date="2020-06-07T14:57:00Z">
              <w:r>
                <w:rPr/>
                <w:t xml:space="preserve">tween a Command Station and </w:t>
              </w:r>
            </w:ins>
            <w:ins w:id="52" w:author="Stuart Baker" w:date="2020-06-07T14:57:00Z">
              <w:r>
                <w:rPr/>
                <w:t xml:space="preserve">a given </w:t>
              </w:r>
            </w:ins>
            <w:ins w:id="53" w:author="Stuart Baker" w:date="2020-06-07T14:57:00Z">
              <w:r>
                <w:rPr/>
                <w:t>Power Station.</w:t>
              </w:r>
            </w:ins>
          </w:p>
        </w:tc>
      </w:tr>
      <w:tr>
        <w:trPr>
          <w:cantSplit w:val="true"/>
        </w:trPr>
        <w:tc>
          <w:tcPr>
            <w:tcW w:w="2608" w:type="dxa"/>
            <w:tcBorders>
              <w:left w:val="single" w:sz="2" w:space="0" w:color="000000"/>
              <w:bottom w:val="single" w:sz="2" w:space="0" w:color="000000"/>
            </w:tcBorders>
            <w:shd w:fill="auto" w:val="clear"/>
          </w:tcPr>
          <w:p>
            <w:pPr>
              <w:pStyle w:val="TableContents"/>
              <w:rPr/>
            </w:pPr>
            <w:r>
              <w:rPr/>
              <w:t>TIA</w:t>
            </w:r>
            <w:ins w:id="54" w:author="Stuart Baker" w:date="2020-06-07T11:27:45Z">
              <w:r>
                <w:rPr/>
                <w:t>/</w:t>
              </w:r>
            </w:ins>
            <w:r>
              <w:rPr/>
              <w:t>EIA-422</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RS-422.</w:t>
            </w:r>
          </w:p>
        </w:tc>
      </w:tr>
      <w:tr>
        <w:trPr>
          <w:cantSplit w:val="true"/>
        </w:trPr>
        <w:tc>
          <w:tcPr>
            <w:tcW w:w="2608" w:type="dxa"/>
            <w:tcBorders>
              <w:left w:val="single" w:sz="2" w:space="0" w:color="000000"/>
              <w:bottom w:val="single" w:sz="2" w:space="0" w:color="000000"/>
            </w:tcBorders>
            <w:shd w:fill="auto" w:val="clear"/>
          </w:tcPr>
          <w:p>
            <w:pPr>
              <w:pStyle w:val="TableContents"/>
              <w:rPr/>
            </w:pPr>
            <w:r>
              <w:rPr/>
              <w:t>TIA</w:t>
            </w:r>
            <w:ins w:id="55" w:author="Stuart Baker" w:date="2020-06-07T11:27:47Z">
              <w:r>
                <w:rPr/>
                <w:t>/</w:t>
              </w:r>
            </w:ins>
            <w:r>
              <w:rPr/>
              <w:t>EIA-485</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RS-485.</w:t>
            </w:r>
          </w:p>
        </w:tc>
      </w:tr>
    </w:tbl>
    <w:p>
      <w:pPr>
        <w:pStyle w:val="Heading2"/>
        <w:numPr>
          <w:ilvl w:val="1"/>
          <w:numId w:val="2"/>
        </w:numPr>
        <w:rPr/>
      </w:pPr>
      <w:r>
        <w:rPr/>
        <w:t>Requirements</w:t>
      </w:r>
    </w:p>
    <w:p>
      <w:pPr>
        <w:pStyle w:val="TextBody"/>
        <w:rPr/>
      </w:pPr>
      <w:ins w:id="56" w:author="Stuart Baker" w:date="2020-06-07T11:39:26Z">
        <w:r>
          <w:rPr/>
          <w:t>To meet this Standard, all electrical values and labelin</w:t>
        </w:r>
      </w:ins>
      <w:ins w:id="57" w:author="Stuart Baker" w:date="2020-06-07T11:40:41Z">
        <w:r>
          <w:rPr/>
          <w:t xml:space="preserve">g requirements shall be </w:t>
        </w:r>
      </w:ins>
      <w:ins w:id="58" w:author="Stuart Baker" w:date="2020-06-07T11:41:00Z">
        <w:r>
          <w:rPr/>
          <w:t xml:space="preserve">met and respected, unless otherwise noted. It is not necessary to implement both the </w:t>
        </w:r>
      </w:ins>
      <w:ins w:id="59" w:author="Stuart Baker" w:date="2020-06-07T11:41:00Z">
        <w:r>
          <w:rPr/>
          <w:fldChar w:fldCharType="begin"/>
        </w:r>
      </w:ins>
      <w:r>
        <w:rPr/>
        <w:instrText> REF __RefHeading___Toc8815_707161031 \h </w:instrText>
      </w:r>
      <w:r>
        <w:rPr/>
        <w:fldChar w:fldCharType="separate"/>
      </w:r>
      <w:r>
        <w:rPr/>
        <w:t>Full Scale Interface</w:t>
      </w:r>
      <w:r>
        <w:rPr/>
        <w:fldChar w:fldCharType="end"/>
      </w:r>
      <w:ins w:id="60" w:author="Stuart Baker" w:date="2020-06-07T11:41:00Z">
        <w:r>
          <w:rPr/>
          <w:t xml:space="preserve"> and </w:t>
        </w:r>
      </w:ins>
      <w:ins w:id="61" w:author="Stuart Baker" w:date="2020-06-07T11:41:00Z">
        <w:r>
          <w:rPr/>
          <w:fldChar w:fldCharType="begin"/>
        </w:r>
      </w:ins>
      <w:r>
        <w:rPr/>
        <w:instrText> REF __RefHeading___Toc8819_707161031 \h </w:instrText>
      </w:r>
      <w:r>
        <w:rPr/>
        <w:fldChar w:fldCharType="separate"/>
      </w:r>
      <w:r>
        <w:rPr/>
        <w:t>Driver/Receiver Interface</w:t>
      </w:r>
      <w:r>
        <w:rPr/>
        <w:fldChar w:fldCharType="end"/>
      </w:r>
      <w:ins w:id="62" w:author="Stuart Baker" w:date="2020-06-07T11:41:00Z">
        <w:r>
          <w:rPr/>
          <w:t xml:space="preserve"> options. Only one of these interface options is required.</w:t>
        </w:r>
      </w:ins>
    </w:p>
    <w:p>
      <w:pPr>
        <w:pStyle w:val="TextBody"/>
        <w:rPr/>
      </w:pPr>
      <w:r>
        <w:rPr/>
        <w:t xml:space="preserve">This </w:t>
      </w:r>
      <w:del w:id="64" w:author="Stuart Baker" w:date="2020-06-07T19:21:39Z">
        <w:r>
          <w:rPr/>
          <w:delText>s</w:delText>
        </w:r>
      </w:del>
      <w:ins w:id="65" w:author="Stuart Baker" w:date="2020-06-07T19:21:39Z">
        <w:r>
          <w:rPr/>
          <w:t>S</w:t>
        </w:r>
      </w:ins>
      <w:r>
        <w:rPr/>
        <w:t>tandard is required for all new products introduced after January 1</w:t>
      </w:r>
      <w:r>
        <w:rPr>
          <w:vertAlign w:val="superscript"/>
        </w:rPr>
        <w:t>st</w:t>
      </w:r>
      <w:r>
        <w:rPr/>
        <w:t xml:space="preserve"> 2021. This </w:t>
      </w:r>
      <w:del w:id="66" w:author="Stuart Baker" w:date="2020-06-07T19:21:51Z">
        <w:r>
          <w:rPr/>
          <w:delText>s</w:delText>
        </w:r>
      </w:del>
      <w:ins w:id="67" w:author="Stuart Baker" w:date="2020-06-07T19:21:52Z">
        <w:r>
          <w:rPr/>
          <w:t>S</w:t>
        </w:r>
      </w:ins>
      <w:r>
        <w:rPr/>
        <w:t xml:space="preserve">tandard is optional for all products introduced before January 1st 2021. Exemptions may be granted at the discretion of the NMRA Conformance and Inspection department. Exemptions granted </w:t>
      </w:r>
      <w:ins w:id="68" w:author="Stuart Baker" w:date="2020-06-07T11:53:58Z">
        <w:r>
          <w:rPr/>
          <w:t>shall</w:t>
        </w:r>
      </w:ins>
      <w:del w:id="69" w:author="Stuart Baker" w:date="2020-06-07T11:53:58Z">
        <w:r>
          <w:rPr/>
          <w:delText>must</w:delText>
        </w:r>
      </w:del>
      <w:r>
        <w:rPr/>
        <w:t xml:space="preserve"> be noted in the product </w:t>
      </w:r>
      <w:ins w:id="70" w:author="Stuart Baker" w:date="2020-06-07T11:47:23Z">
        <w:r>
          <w:rPr/>
          <w:t>documentation</w:t>
        </w:r>
      </w:ins>
      <w:del w:id="71" w:author="Stuart Baker" w:date="2020-06-07T11:47:23Z">
        <w:r>
          <w:rPr/>
          <w:delText>manual</w:delText>
        </w:r>
      </w:del>
      <w:r>
        <w:rPr/>
        <w:t xml:space="preserve"> and reviewed for accuracy by the NMRA Conformance and Inspection department.</w:t>
      </w:r>
    </w:p>
    <w:p>
      <w:pPr>
        <w:pStyle w:val="Heading1"/>
        <w:numPr>
          <w:ilvl w:val="0"/>
          <w:numId w:val="2"/>
        </w:numPr>
        <w:rPr/>
      </w:pPr>
      <w:r>
        <w:rPr/>
        <w:t>Electrical Characteristics</w:t>
      </w:r>
    </w:p>
    <w:p>
      <w:pPr>
        <w:pStyle w:val="TextBody"/>
        <w:rPr/>
      </w:pPr>
      <w:r>
        <w:rPr/>
        <w:t xml:space="preserve">The </w:t>
      </w:r>
      <w:ins w:id="72" w:author="Stuart Baker" w:date="2020-06-07T11:55:33Z">
        <w:r>
          <w:rPr/>
          <w:t xml:space="preserve">Power Station </w:t>
        </w:r>
      </w:ins>
      <w:del w:id="73" w:author="Stuart Baker" w:date="2020-06-07T11:55:54Z">
        <w:r>
          <w:rPr/>
          <w:delText>i</w:delText>
        </w:r>
      </w:del>
      <w:ins w:id="74" w:author="Stuart Baker" w:date="2020-06-07T11:55:54Z">
        <w:r>
          <w:rPr/>
          <w:t>I</w:t>
        </w:r>
      </w:ins>
      <w:r>
        <w:rPr/>
        <w:t>nterface</w:t>
      </w:r>
      <w:del w:id="75" w:author="Stuart Baker" w:date="2020-06-07T11:55:59Z">
        <w:r>
          <w:rPr/>
          <w:delText xml:space="preserve"> interchange</w:delText>
        </w:r>
      </w:del>
      <w:r>
        <w:rPr/>
        <w:t xml:space="preserve"> specifications are divided into two types:</w:t>
      </w:r>
    </w:p>
    <w:p>
      <w:pPr>
        <w:pStyle w:val="TextBody"/>
        <w:numPr>
          <w:ilvl w:val="0"/>
          <w:numId w:val="7"/>
        </w:numPr>
        <w:rPr/>
      </w:pPr>
      <w:r>
        <w:rPr/>
        <w:fldChar w:fldCharType="begin"/>
      </w:r>
      <w:r>
        <w:rPr/>
        <w:instrText> REF __RefHeading___Toc8815_707161031 \h </w:instrText>
      </w:r>
      <w:r>
        <w:rPr/>
        <w:fldChar w:fldCharType="separate"/>
      </w:r>
      <w:r>
        <w:rPr/>
        <w:t>Full Scale Interface</w:t>
      </w:r>
      <w:r>
        <w:rPr/>
        <w:fldChar w:fldCharType="end"/>
      </w:r>
    </w:p>
    <w:p>
      <w:pPr>
        <w:pStyle w:val="TextBody"/>
        <w:numPr>
          <w:ilvl w:val="0"/>
          <w:numId w:val="7"/>
        </w:numPr>
        <w:rPr/>
      </w:pPr>
      <w:r>
        <w:rPr/>
        <w:fldChar w:fldCharType="begin"/>
      </w:r>
      <w:r>
        <w:rPr/>
        <w:instrText> REF __RefHeading___Toc8819_707161031 \h </w:instrText>
      </w:r>
      <w:r>
        <w:rPr/>
        <w:fldChar w:fldCharType="separate"/>
      </w:r>
      <w:r>
        <w:rPr/>
        <w:t>Driver/Receiver Interface</w:t>
      </w:r>
      <w:r>
        <w:rPr/>
        <w:fldChar w:fldCharType="end"/>
      </w:r>
      <w:r>
        <w:rPr/>
        <w:t>.</w:t>
      </w:r>
    </w:p>
    <w:p>
      <w:pPr>
        <w:pStyle w:val="TextBody"/>
        <w:rPr/>
      </w:pPr>
      <w:r>
        <w:rPr/>
        <w:t xml:space="preserve">Command Station / Power Station combinations following one of these </w:t>
      </w:r>
      <w:ins w:id="76" w:author="Stuart Baker" w:date="2020-06-07T11:58:32Z">
        <w:r>
          <w:rPr/>
          <w:t xml:space="preserve">interface </w:t>
        </w:r>
      </w:ins>
      <w:r>
        <w:rPr/>
        <w:t>types may interchange with devices of the same type. There is no exclusion of interchange between the two types as long as the</w:t>
      </w:r>
      <w:ins w:id="77" w:author="Stuart Baker" w:date="2020-06-07T12:40:07Z">
        <w:r>
          <w:rPr/>
          <w:t xml:space="preserve"> </w:t>
        </w:r>
      </w:ins>
      <w:ins w:id="78" w:author="Stuart Baker" w:date="2020-06-07T12:40:07Z">
        <w:r>
          <w:rPr/>
          <w:t>product</w:t>
        </w:r>
      </w:ins>
      <w:r>
        <w:rPr/>
        <w:t xml:space="preserve"> manufacture</w:t>
      </w:r>
      <w:ins w:id="79" w:author="Stuart Baker" w:date="2020-06-07T12:40:05Z">
        <w:r>
          <w:rPr/>
          <w:t>r</w:t>
        </w:r>
      </w:ins>
      <w:r>
        <w:rPr/>
        <w:t xml:space="preserve"> </w:t>
      </w:r>
      <w:del w:id="80" w:author="Stuart Baker" w:date="2020-06-07T12:40:14Z">
        <w:r>
          <w:rPr/>
          <w:delText xml:space="preserve">of the equipment </w:delText>
        </w:r>
      </w:del>
      <w:r>
        <w:rPr/>
        <w:t>documents the interchange.</w:t>
      </w:r>
    </w:p>
    <w:p>
      <w:pPr>
        <w:pStyle w:val="Heading2"/>
        <w:numPr>
          <w:ilvl w:val="1"/>
          <w:numId w:val="2"/>
        </w:numPr>
        <w:rPr/>
      </w:pPr>
      <w:r>
        <w:rPr/>
        <w:t>Common Characteristics</w:t>
      </w:r>
    </w:p>
    <w:p>
      <w:pPr>
        <w:pStyle w:val="Heading3"/>
        <w:numPr>
          <w:ilvl w:val="2"/>
          <w:numId w:val="2"/>
        </w:numPr>
        <w:rPr/>
      </w:pPr>
      <w:r>
        <w:rPr/>
        <w:t>Command Station (signal generator) Output Signal</w:t>
      </w:r>
    </w:p>
    <w:p>
      <w:pPr>
        <w:pStyle w:val="TextBody"/>
        <w:rPr/>
      </w:pPr>
      <w:r>
        <w:rPr/>
        <w:t xml:space="preserve">The </w:t>
      </w:r>
      <w:del w:id="81" w:author="Stuart Baker" w:date="2020-06-07T12:42:06Z">
        <w:r>
          <w:rPr/>
          <w:delText xml:space="preserve">Command Station to </w:delText>
        </w:r>
      </w:del>
      <w:r>
        <w:rPr/>
        <w:t xml:space="preserve">Power Station </w:t>
      </w:r>
      <w:ins w:id="82" w:author="Stuart Baker" w:date="2020-06-07T12:42:11Z">
        <w:r>
          <w:rPr/>
          <w:t xml:space="preserve">Interface </w:t>
        </w:r>
      </w:ins>
      <w:r>
        <w:rPr/>
        <w:t xml:space="preserve">signal </w:t>
      </w:r>
      <w:ins w:id="83" w:author="Stuart Baker" w:date="2020-06-07T12:42:17Z">
        <w:r>
          <w:rPr/>
          <w:t xml:space="preserve">output by the Command Station </w:t>
        </w:r>
      </w:ins>
      <w:r>
        <w:rPr/>
        <w:t xml:space="preserve">described in this </w:t>
      </w:r>
      <w:ins w:id="84" w:author="Stuart Baker" w:date="2020-06-07T19:23:05Z">
        <w:r>
          <w:rPr/>
          <w:t>Standard</w:t>
        </w:r>
      </w:ins>
      <w:del w:id="85" w:author="Stuart Baker" w:date="2020-06-07T19:23:05Z">
        <w:r>
          <w:rPr/>
          <w:delText>document</w:delText>
        </w:r>
      </w:del>
      <w:r>
        <w:rPr/>
        <w:t xml:space="preserve"> shall conform to the timing specifications described in the NMRA DCC Standard S-9.1.</w:t>
      </w:r>
    </w:p>
    <w:p>
      <w:pPr>
        <w:pStyle w:val="TextBody"/>
        <w:rPr/>
      </w:pPr>
      <w:ins w:id="87" w:author="Stuart Baker" w:date="2020-06-07T12:47:57Z">
        <w:r>
          <w:rPr/>
          <w:t xml:space="preserve">When </w:t>
        </w:r>
      </w:ins>
      <w:ins w:id="88" w:author="Stuart Baker" w:date="2020-06-07T12:48:00Z">
        <w:r>
          <w:rPr/>
          <w:t xml:space="preserve">a Command Station is not powered, or when </w:t>
        </w:r>
      </w:ins>
      <w:ins w:id="89" w:author="Stuart Baker" w:date="2020-06-07T12:49:11Z">
        <w:r>
          <w:rPr/>
          <w:t xml:space="preserve">its Power Station Interface output is disabled, </w:t>
        </w:r>
      </w:ins>
      <w:ins w:id="90" w:author="Stuart Baker" w:date="2020-06-07T12:49:11Z">
        <w:r>
          <w:rPr/>
          <w:t>i</w:t>
        </w:r>
      </w:ins>
      <w:ins w:id="91" w:author="Stuart Baker" w:date="2020-06-07T12:49:11Z">
        <w:r>
          <w:rPr/>
          <w:t xml:space="preserve">t shall ensure that the two output signals do not have a floating </w:t>
        </w:r>
      </w:ins>
      <w:ins w:id="92" w:author="Stuart Baker" w:date="2020-06-07T12:49:11Z">
        <w:r>
          <w:rPr/>
          <w:t>voltage potential</w:t>
        </w:r>
      </w:ins>
      <w:ins w:id="93" w:author="Stuart Baker" w:date="2020-06-07T12:49:11Z">
        <w:r>
          <w:rPr/>
          <w:t xml:space="preserve"> with respect to one another.</w:t>
        </w:r>
      </w:ins>
    </w:p>
    <w:p>
      <w:pPr>
        <w:pStyle w:val="TextBody"/>
        <w:rPr/>
      </w:pPr>
      <w:r>
        <w:rPr/>
        <w:t>The Power Station Interface signal is specifically designed as bipolar</w:t>
      </w:r>
      <w:ins w:id="94" w:author="Stuart Baker" w:date="2020-06-07T12:45:40Z">
        <w:r>
          <w:rPr/>
          <w:t>.</w:t>
        </w:r>
      </w:ins>
      <w:del w:id="95" w:author="Stuart Baker" w:date="2020-06-07T12:45:34Z">
        <w:r>
          <w:rPr/>
          <w:delText xml:space="preserve"> and not unipolar so that the current on the two Power Station Interface wires is balanced.</w:delText>
        </w:r>
      </w:del>
    </w:p>
    <w:p>
      <w:pPr>
        <w:pStyle w:val="Heading3"/>
        <w:numPr>
          <w:ilvl w:val="2"/>
          <w:numId w:val="2"/>
        </w:numPr>
        <w:rPr/>
      </w:pPr>
      <w:r>
        <w:rPr/>
        <w:t>Power Station Input to Output Distortion</w:t>
      </w:r>
    </w:p>
    <w:p>
      <w:pPr>
        <w:pStyle w:val="TextBody"/>
        <w:rPr/>
      </w:pPr>
      <w:ins w:id="96" w:author="Stuart Baker" w:date="2020-06-07T12:54:36Z">
        <w:r>
          <w:rPr/>
          <w:t>Other than for the purpose of producing a basic decoder transmiss</w:t>
        </w:r>
      </w:ins>
      <w:ins w:id="97" w:author="Stuart Baker" w:date="2020-06-07T12:55:00Z">
        <w:r>
          <w:rPr/>
          <w:t>ion cutout, as described in S</w:t>
          <w:noBreakHyphen/>
          <w:t>9.3.2, a</w:t>
        </w:r>
      </w:ins>
      <w:del w:id="98" w:author="Stuart Baker" w:date="2020-06-07T12:55:22Z">
        <w:r>
          <w:rPr/>
          <w:delText>A</w:delText>
        </w:r>
      </w:del>
      <w:r>
        <w:rPr/>
        <w:t xml:space="preserve"> Power Station shall not alter the signal from its Power Station Interface input to its track output terminals outside </w:t>
      </w:r>
      <w:del w:id="99" w:author="Stuart Baker" w:date="2020-06-07T13:00:59Z">
        <w:r>
          <w:rPr/>
          <w:delText>the range defined</w:delText>
        </w:r>
      </w:del>
      <w:ins w:id="100" w:author="Stuart Baker" w:date="2020-06-07T13:00:59Z">
        <w:r>
          <w:rPr/>
          <w:t xml:space="preserve">an </w:t>
        </w:r>
      </w:ins>
      <w:ins w:id="101" w:author="Stuart Baker" w:date="2020-06-07T13:01:00Z">
        <w:r>
          <w:rPr/>
          <w:t>allowed signal propagation delay and distortion within the range</w:t>
        </w:r>
      </w:ins>
      <w:r>
        <w:rPr/>
        <w:t xml:space="preserve"> in </w:t>
      </w:r>
      <w:r>
        <w:rPr/>
        <w:fldChar w:fldCharType="begin"/>
      </w:r>
      <w:r>
        <w:rPr/>
        <w:instrText> REF Ref_Table1_full \h </w:instrText>
      </w:r>
      <w:r>
        <w:rPr/>
        <w:fldChar w:fldCharType="separate"/>
      </w:r>
      <w:r>
        <w:rPr/>
        <w:t>Table 2</w:t>
      </w:r>
      <w:r>
        <w:rPr/>
        <w:fldChar w:fldCharType="end"/>
      </w:r>
      <w:r>
        <w:rPr/>
        <w:t xml:space="preserve"> </w:t>
      </w:r>
      <w:r>
        <w:rPr/>
        <w:fldChar w:fldCharType="begin"/>
      </w:r>
      <w:r>
        <w:rPr/>
        <w:instrText> REF Ref_Table3_full \p \h </w:instrText>
      </w:r>
      <w:r>
        <w:rPr/>
        <w:fldChar w:fldCharType="separate"/>
      </w:r>
      <w:r>
        <w:rPr/>
        <w:t>below</w:t>
      </w:r>
      <w:r>
        <w:rPr/>
        <w:fldChar w:fldCharType="end"/>
      </w:r>
      <w:r>
        <w:rPr/>
        <w:t>.</w:t>
      </w:r>
    </w:p>
    <w:p>
      <w:pPr>
        <w:pStyle w:val="Table"/>
        <w:keepNext w:val="true"/>
        <w:rPr/>
      </w:pPr>
      <w:bookmarkStart w:id="4" w:name="Ref_Table3_full"/>
      <w:bookmarkStart w:id="5" w:name="Ref_Table1_full"/>
      <w:r>
        <w:rPr/>
        <w:t xml:space="preserve">Table </w:t>
      </w:r>
      <w:bookmarkEnd w:id="5"/>
      <w:bookmarkEnd w:id="4"/>
      <w:r>
        <w:rPr/>
        <w:fldChar w:fldCharType="begin"/>
      </w:r>
      <w:r>
        <w:rPr/>
        <w:instrText> SEQ Table \* ARABIC </w:instrText>
      </w:r>
      <w:r>
        <w:rPr/>
        <w:fldChar w:fldCharType="separate"/>
      </w:r>
      <w:r>
        <w:rPr/>
        <w:t>2</w:t>
      </w:r>
      <w:r>
        <w:rPr/>
        <w:fldChar w:fldCharType="end"/>
      </w:r>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5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2 microseconds</w:t>
            </w:r>
          </w:p>
        </w:tc>
      </w:tr>
    </w:tbl>
    <w:p>
      <w:pPr>
        <w:pStyle w:val="TextBody"/>
        <w:rPr/>
      </w:pPr>
      <w:r>
        <w:rPr/>
      </w:r>
    </w:p>
    <w:p>
      <w:pPr>
        <w:pStyle w:val="TextBody"/>
        <w:jc w:val="center"/>
        <w:rPr/>
      </w:pPr>
      <w:r>
        <w:rPr/>
        <mc:AlternateContent>
          <mc:Choice Requires="wps">
            <w:drawing>
              <wp:inline distT="0" distB="0" distL="0" distR="0">
                <wp:extent cx="3389630" cy="2143760"/>
                <wp:effectExtent l="0" t="0" r="0" b="0"/>
                <wp:docPr id="1" name=""/>
                <a:graphic xmlns:a="http://schemas.openxmlformats.org/drawingml/2006/main">
                  <a:graphicData uri="http://schemas.microsoft.com/office/word/2010/wordprocessingShape">
                    <wps:wsp>
                      <wps:cNvSpPr/>
                      <wps:spPr>
                        <a:xfrm>
                          <a:off x="0" y="0"/>
                          <a:ext cx="3389040" cy="2143080"/>
                        </a:xfrm>
                        <a:prstGeom prst="rect">
                          <a:avLst/>
                        </a:prstGeom>
                        <a:solidFill>
                          <a:srgbClr val="ffffff"/>
                        </a:solidFill>
                        <a:ln>
                          <a:noFill/>
                        </a:ln>
                      </wps:spPr>
                      <wps:style>
                        <a:lnRef idx="0"/>
                        <a:fillRef idx="0"/>
                        <a:effectRef idx="0"/>
                        <a:fontRef idx="minor"/>
                      </wps:style>
                      <wps:txbx>
                        <w:txbxContent>
                          <w:p>
                            <w:pPr>
                              <w:pStyle w:val="Figure"/>
                              <w:spacing w:before="120" w:after="120"/>
                              <w:rPr/>
                            </w:pPr>
                            <w:r>
                              <w:rPr/>
                              <w:object>
                                <v:shape id="ole_rId2" style="width:266.7pt;height:133.45pt" o:ole="">
                                  <v:imagedata r:id="rId3" o:title=""/>
                                </v:shape>
                                <o:OLEObject Type="Embed" ProgID="" ShapeID="ole_rId2" DrawAspect="Content" ObjectID="_304763340" r:id="rId2"/>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wps:txbx>
                      <wps:bodyPr lIns="90000" rIns="90000" tIns="45000" bIns="45000">
                        <a:noAutofit/>
                      </wps:bodyPr>
                    </wps:wsp>
                  </a:graphicData>
                </a:graphic>
              </wp:inline>
            </w:drawing>
          </mc:Choice>
          <mc:Fallback>
            <w:pict>
              <v:rect id="shape_0" fillcolor="white" stroked="f" style="position:absolute;margin-left:0pt;margin-top:-168.8pt;width:266.8pt;height:168.7pt;mso-position-vertical:top">
                <w10:wrap type="square"/>
                <v:fill o:detectmouseclick="t" type="solid" color2="black"/>
                <v:stroke color="#3465a4" joinstyle="round" endcap="flat"/>
                <v:textbox>
                  <w:txbxContent>
                    <w:p>
                      <w:pPr>
                        <w:pStyle w:val="Figure"/>
                        <w:spacing w:before="120" w:after="120"/>
                        <w:rPr/>
                      </w:pPr>
                      <w:r>
                        <w:rPr/>
                        <w:object>
                          <v:shape id="ole_rId4" style="width:266.7pt;height:133.45pt" o:ole="">
                            <v:imagedata r:id="rId5" o:title=""/>
                          </v:shape>
                          <o:OLEObject Type="Embed" ProgID="" ShapeID="ole_rId4" DrawAspect="Content" ObjectID="_1749244479" r:id="rId4"/>
                        </w:object>
                      </w:r>
                      <w:r>
                        <w:rPr>
                          <w:vanish/>
                        </w:rPr>
                        <w:br/>
                      </w:r>
                      <w:r>
                        <w:rPr/>
                        <w:t xml:space="preserve">Figure </w:t>
                      </w:r>
                      <w:r>
                        <w:rPr/>
                        <w:fldChar w:fldCharType="begin"/>
                      </w:r>
                      <w:r>
                        <w:rPr/>
                        <w:instrText> SEQ Figure \* ARABIC </w:instrText>
                      </w:r>
                      <w:r>
                        <w:rPr/>
                        <w:fldChar w:fldCharType="separate"/>
                      </w:r>
                      <w:r>
                        <w:rPr/>
                        <w:t>1</w:t>
                      </w:r>
                      <w:r>
                        <w:rPr/>
                        <w:fldChar w:fldCharType="end"/>
                      </w:r>
                    </w:p>
                  </w:txbxContent>
                </v:textbox>
              </v:rect>
            </w:pict>
          </mc:Fallback>
        </mc:AlternateContent>
      </w:r>
    </w:p>
    <w:p>
      <w:pPr>
        <w:pStyle w:val="Heading3"/>
        <w:numPr>
          <w:ilvl w:val="2"/>
          <w:numId w:val="2"/>
        </w:numPr>
        <w:rPr/>
      </w:pPr>
      <w:r>
        <w:rPr/>
        <w:t>Power Station Interface Repeater Input to Output Distortion</w:t>
      </w:r>
    </w:p>
    <w:p>
      <w:pPr>
        <w:pStyle w:val="TextBody"/>
        <w:rPr/>
      </w:pPr>
      <w:r>
        <w:rPr/>
        <w:t xml:space="preserve">A Power Station Interface Repeater amplifies the Power Station Interface signals so that additional power stations can be supported. Only a single repeater may be used on any Power Station Interface </w:t>
      </w:r>
      <w:ins w:id="102" w:author="Stuart Baker" w:date="2020-06-07T14:58:04Z">
        <w:r>
          <w:rPr/>
          <w:t>S</w:t>
        </w:r>
      </w:ins>
      <w:del w:id="103" w:author="Stuart Baker" w:date="2020-06-07T14:58:04Z">
        <w:r>
          <w:rPr/>
          <w:delText>s</w:delText>
        </w:r>
      </w:del>
      <w:r>
        <w:rPr/>
        <w:t xml:space="preserve">egment. On input, the repeater has the same requirements as a Power Station. On output, the repeater has the same requirements as a Power Station except that the total </w:t>
      </w:r>
      <w:ins w:id="104" w:author="Stuart Baker" w:date="2020-06-07T15:03:00Z">
        <w:r>
          <w:rPr/>
          <w:t xml:space="preserve">allowed signal propagation delay and </w:t>
        </w:r>
      </w:ins>
      <w:r>
        <w:rPr/>
        <w:t xml:space="preserve">distortion is reduced as defined in </w:t>
      </w:r>
      <w:r>
        <w:rPr/>
        <w:fldChar w:fldCharType="begin"/>
      </w:r>
      <w:r>
        <w:rPr/>
        <w:instrText> REF Ref_Table2_full \h </w:instrText>
      </w:r>
      <w:r>
        <w:rPr/>
        <w:fldChar w:fldCharType="separate"/>
      </w:r>
      <w:r>
        <w:rPr/>
        <w:t>Table 3</w:t>
      </w:r>
      <w:r>
        <w:rPr/>
        <w:fldChar w:fldCharType="end"/>
      </w:r>
      <w:r>
        <w:rPr/>
        <w:t xml:space="preserve"> </w:t>
      </w:r>
      <w:r>
        <w:rPr/>
        <w:fldChar w:fldCharType="begin"/>
      </w:r>
      <w:r>
        <w:rPr/>
        <w:instrText> REF Ref_Table1_full \p \h </w:instrText>
      </w:r>
      <w:r>
        <w:rPr/>
        <w:fldChar w:fldCharType="separate"/>
      </w:r>
      <w:r>
        <w:rPr/>
        <w:t>below</w:t>
      </w:r>
      <w:r>
        <w:rPr/>
        <w:fldChar w:fldCharType="end"/>
      </w:r>
      <w:r>
        <w:rPr/>
        <w:t>.</w:t>
      </w:r>
    </w:p>
    <w:p>
      <w:pPr>
        <w:pStyle w:val="Table"/>
        <w:keepNext w:val="true"/>
        <w:rPr/>
      </w:pPr>
      <w:bookmarkStart w:id="6" w:name="Ref_Table1_full"/>
      <w:bookmarkStart w:id="7" w:name="Ref_Table2_full"/>
      <w:r>
        <w:rPr/>
        <w:t xml:space="preserve">Table </w:t>
      </w:r>
      <w:bookmarkEnd w:id="7"/>
      <w:bookmarkEnd w:id="6"/>
      <w:bookmarkStart w:id="8" w:name="Ref_Table2_number_only"/>
      <w:r>
        <w:rPr/>
        <w:fldChar w:fldCharType="begin"/>
      </w:r>
      <w:r>
        <w:rPr/>
        <w:instrText> SEQ Table \* ARABIC </w:instrText>
      </w:r>
      <w:r>
        <w:rPr/>
        <w:fldChar w:fldCharType="separate"/>
      </w:r>
      <w:r>
        <w:rPr/>
        <w:t>3</w:t>
      </w:r>
      <w:r>
        <w:rPr/>
        <w:fldChar w:fldCharType="end"/>
      </w:r>
      <w:bookmarkEnd w:id="8"/>
    </w:p>
    <w:tbl>
      <w:tblPr>
        <w:tblW w:w="9360" w:type="dxa"/>
        <w:jc w:val="left"/>
        <w:tblInd w:w="0" w:type="dxa"/>
        <w:tblCellMar>
          <w:top w:w="55" w:type="dxa"/>
          <w:left w:w="55" w:type="dxa"/>
          <w:bottom w:w="55" w:type="dxa"/>
          <w:right w:w="55" w:type="dxa"/>
        </w:tblCellMar>
      </w:tblPr>
      <w:tblGrid>
        <w:gridCol w:w="2340"/>
        <w:gridCol w:w="7019"/>
      </w:tblGrid>
      <w:tr>
        <w:trPr/>
        <w:tc>
          <w:tcPr>
            <w:tcW w:w="2340" w:type="dxa"/>
            <w:tcBorders>
              <w:top w:val="single" w:sz="2" w:space="0" w:color="000000"/>
              <w:left w:val="single" w:sz="2" w:space="0" w:color="000000"/>
              <w:bottom w:val="single" w:sz="2" w:space="0" w:color="000000"/>
            </w:tcBorders>
            <w:shd w:fill="auto" w:val="clear"/>
          </w:tcPr>
          <w:p>
            <w:pPr>
              <w:pStyle w:val="TableContents"/>
              <w:rPr>
                <w:b/>
                <w:b/>
                <w:bCs/>
              </w:rPr>
            </w:pPr>
            <w:r>
              <w:rPr>
                <w:b/>
                <w:bCs/>
              </w:rPr>
              <w:t>T</w:t>
            </w:r>
            <w:r>
              <w:rPr>
                <w:b/>
                <w:bCs/>
                <w:vertAlign w:val="subscript"/>
              </w:rPr>
              <w:t>on</w:t>
            </w:r>
          </w:p>
        </w:tc>
        <w:tc>
          <w:tcPr>
            <w:tcW w:w="70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T</w:t>
            </w:r>
            <w:r>
              <w:rPr>
                <w:b/>
                <w:bCs/>
                <w:vertAlign w:val="subscript"/>
              </w:rPr>
              <w:t>off</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1 microseconds</w:t>
            </w:r>
          </w:p>
        </w:tc>
      </w:tr>
      <w:tr>
        <w:trPr/>
        <w:tc>
          <w:tcPr>
            <w:tcW w:w="2340" w:type="dxa"/>
            <w:tcBorders>
              <w:left w:val="single" w:sz="2" w:space="0" w:color="000000"/>
              <w:bottom w:val="single" w:sz="2" w:space="0" w:color="000000"/>
            </w:tcBorders>
            <w:shd w:fill="auto" w:val="clear"/>
          </w:tcPr>
          <w:p>
            <w:pPr>
              <w:pStyle w:val="TableContents"/>
              <w:rPr>
                <w:b/>
                <w:b/>
                <w:bCs/>
              </w:rPr>
            </w:pPr>
            <w:r>
              <w:rPr>
                <w:b/>
                <w:bCs/>
              </w:rPr>
              <w:t>ABS (T</w:t>
            </w:r>
            <w:r>
              <w:rPr>
                <w:b/>
                <w:bCs/>
                <w:vertAlign w:val="subscript"/>
              </w:rPr>
              <w:t>off</w:t>
            </w:r>
            <w:r>
              <w:rPr>
                <w:b/>
                <w:bCs/>
              </w:rPr>
              <w:t xml:space="preserve"> - T</w:t>
            </w:r>
            <w:r>
              <w:rPr>
                <w:b/>
                <w:bCs/>
                <w:vertAlign w:val="subscript"/>
              </w:rPr>
              <w:t>on</w:t>
            </w:r>
            <w:r>
              <w:rPr>
                <w:b/>
                <w:bCs/>
              </w:rPr>
              <w:t>)</w:t>
            </w:r>
          </w:p>
        </w:tc>
        <w:tc>
          <w:tcPr>
            <w:tcW w:w="7019" w:type="dxa"/>
            <w:tcBorders>
              <w:left w:val="single" w:sz="2" w:space="0" w:color="000000"/>
              <w:bottom w:val="single" w:sz="2" w:space="0" w:color="000000"/>
              <w:right w:val="single" w:sz="2" w:space="0" w:color="000000"/>
            </w:tcBorders>
            <w:shd w:fill="auto" w:val="clear"/>
          </w:tcPr>
          <w:p>
            <w:pPr>
              <w:pStyle w:val="TableContents"/>
              <w:rPr/>
            </w:pPr>
            <w:r>
              <w:rPr/>
              <w:t>Less than or equal to 0.5 microseconds</w:t>
            </w:r>
          </w:p>
        </w:tc>
      </w:tr>
    </w:tbl>
    <w:p>
      <w:pPr>
        <w:pStyle w:val="Heading3"/>
        <w:numPr>
          <w:ilvl w:val="2"/>
          <w:numId w:val="2"/>
        </w:numPr>
        <w:rPr/>
      </w:pPr>
      <w:r>
        <w:rPr/>
        <w:t>Power Station Common</w:t>
      </w:r>
    </w:p>
    <w:p>
      <w:pPr>
        <w:pStyle w:val="TextBody"/>
        <w:rPr/>
      </w:pPr>
      <w:r>
        <w:rPr/>
        <w:t xml:space="preserve">Power Stations without electrically isolated interface inputs </w:t>
      </w:r>
      <w:ins w:id="105" w:author="Stuart Baker" w:date="2020-06-07T11:54:09Z">
        <w:r>
          <w:rPr/>
          <w:t>shall</w:t>
        </w:r>
      </w:ins>
      <w:del w:id="106" w:author="Stuart Baker" w:date="2020-06-07T11:54:09Z">
        <w:r>
          <w:rPr/>
          <w:delText>must</w:delText>
        </w:r>
      </w:del>
      <w:r>
        <w:rPr/>
        <w:t xml:space="preserve"> provide the ability to connect the common side of their DC power supplies together. Instructions on the use of the Power Station </w:t>
      </w:r>
      <w:del w:id="107" w:author="Stuart Baker" w:date="2020-06-07T19:31:30Z">
        <w:r>
          <w:rPr/>
          <w:delText>c</w:delText>
        </w:r>
      </w:del>
      <w:ins w:id="108" w:author="Stuart Baker" w:date="2020-06-07T19:31:31Z">
        <w:r>
          <w:rPr/>
          <w:t>C</w:t>
        </w:r>
      </w:ins>
      <w:r>
        <w:rPr/>
        <w:t xml:space="preserve">ommon </w:t>
      </w:r>
      <w:del w:id="109" w:author="Stuart Baker" w:date="2020-06-07T11:54:16Z">
        <w:r>
          <w:rPr/>
          <w:delText>must</w:delText>
        </w:r>
      </w:del>
      <w:ins w:id="110" w:author="Stuart Baker" w:date="2020-06-07T11:54:16Z">
        <w:r>
          <w:rPr/>
          <w:t>shall</w:t>
        </w:r>
      </w:ins>
      <w:r>
        <w:rPr/>
        <w:t xml:space="preserve"> be provided in the product documentation.</w:t>
      </w:r>
    </w:p>
    <w:p>
      <w:pPr>
        <w:pStyle w:val="Heading3"/>
        <w:numPr>
          <w:ilvl w:val="2"/>
          <w:numId w:val="2"/>
        </w:numPr>
        <w:rPr/>
      </w:pPr>
      <w:r>
        <w:rPr/>
        <w:t>Power Station Fail-Safe</w:t>
      </w:r>
    </w:p>
    <w:p>
      <w:pPr>
        <w:pStyle w:val="TextBody"/>
        <w:rPr/>
      </w:pPr>
      <w:r>
        <w:rPr/>
        <w:t xml:space="preserve">Power Stations </w:t>
      </w:r>
      <w:del w:id="111" w:author="Stuart Baker" w:date="2020-06-07T11:54:21Z">
        <w:r>
          <w:rPr/>
          <w:delText>must</w:delText>
        </w:r>
      </w:del>
      <w:ins w:id="112" w:author="Stuart Baker" w:date="2020-06-07T11:54:21Z">
        <w:r>
          <w:rPr/>
          <w:t>shall</w:t>
        </w:r>
      </w:ins>
      <w:r>
        <w:rPr/>
        <w:t xml:space="preserve"> disable their output when a valid DCC packet is not received for more than 30 milliseconds on the Power Station Interface.</w:t>
      </w:r>
      <w:del w:id="113" w:author="Stuart Baker" w:date="2020-06-07T15:01:11Z">
        <w:r>
          <w:rPr/>
          <w:delText xml:space="preserve"> This is designed to be consistent with S-9.2.4 in order to prevent a digital decoder from converting to an alternate power source. </w:delText>
        </w:r>
      </w:del>
      <w:ins w:id="114" w:author="Stuart Baker" w:date="2020-06-07T17:45:27Z">
        <w:r>
          <w:rPr/>
          <w:t xml:space="preserve"> If a power station is designed for multiple protocol use, this requirement may be disabled, or have a different duration set, through a configuration option. If this requirement can be disabled through configuration, it </w:t>
        </w:r>
      </w:ins>
      <w:ins w:id="115" w:author="Stuart Baker" w:date="2020-06-07T17:45:27Z">
        <w:r>
          <w:rPr/>
          <w:t>shall</w:t>
        </w:r>
      </w:ins>
      <w:ins w:id="116" w:author="Stuart Baker" w:date="2020-06-07T17:45:27Z">
        <w:r>
          <w:rPr/>
          <w:t xml:space="preserve"> be </w:t>
        </w:r>
      </w:ins>
      <w:ins w:id="117" w:author="Stuart Baker" w:date="2020-06-07T17:45:27Z">
        <w:r>
          <w:rPr/>
          <w:t>noted</w:t>
        </w:r>
      </w:ins>
      <w:ins w:id="118" w:author="Stuart Baker" w:date="2020-06-07T17:45:27Z">
        <w:r>
          <w:rPr/>
          <w:t xml:space="preserve"> in the product documentation.</w:t>
        </w:r>
      </w:ins>
    </w:p>
    <w:p>
      <w:pPr>
        <w:pStyle w:val="Heading2"/>
        <w:numPr>
          <w:ilvl w:val="1"/>
          <w:numId w:val="2"/>
        </w:numPr>
        <w:rPr/>
      </w:pPr>
      <w:bookmarkStart w:id="9" w:name="__RefHeading___Toc8815_707161031"/>
      <w:bookmarkEnd w:id="9"/>
      <w:r>
        <w:rPr/>
        <w:t>Full Scale Interface</w:t>
      </w:r>
    </w:p>
    <w:p>
      <w:pPr>
        <w:pStyle w:val="TextBody"/>
        <w:rPr/>
      </w:pPr>
      <w:r>
        <w:rPr/>
        <w:t>The term Full Scale is derived from the voltage levels of this interface being designed to match the standard track voltage levels defined in S-9.1.</w:t>
      </w:r>
    </w:p>
    <w:p>
      <w:pPr>
        <w:pStyle w:val="Heading3"/>
        <w:numPr>
          <w:ilvl w:val="2"/>
          <w:numId w:val="2"/>
        </w:numPr>
        <w:rPr/>
      </w:pPr>
      <w:r>
        <w:rPr/>
        <w:t>Command Station Output Signal</w:t>
      </w:r>
    </w:p>
    <w:p>
      <w:pPr>
        <w:pStyle w:val="TextBody"/>
        <w:rPr/>
      </w:pPr>
      <w:r>
        <w:rPr/>
        <w:t xml:space="preserve">A bipolar signal </w:t>
      </w:r>
      <w:del w:id="119" w:author="Stuart Baker" w:date="2020-06-07T11:54:27Z">
        <w:r>
          <w:rPr/>
          <w:delText>must</w:delText>
        </w:r>
      </w:del>
      <w:ins w:id="120" w:author="Stuart Baker" w:date="2020-06-07T11:54:27Z">
        <w:r>
          <w:rPr/>
          <w:t>shall</w:t>
        </w:r>
      </w:ins>
      <w:r>
        <w:rPr/>
        <w:t xml:space="preserve"> appear differentially on a two-wire cable with a signal amplitude of no less </w:t>
      </w:r>
      <w:r>
        <w:rPr>
          <w:rFonts w:eastAsia="Noto Sans CJK SC Regular" w:cs="FreeSans" w:ascii="Liberation Serif" w:hAnsi="Liberation Serif"/>
        </w:rPr>
        <w:t>±</w:t>
      </w:r>
      <w:r>
        <w:rPr/>
        <w:t xml:space="preserve">8.5V and no greater than </w:t>
      </w:r>
      <w:r>
        <w:rPr>
          <w:rFonts w:eastAsia="Noto Sans CJK SC Regular" w:cs="FreeSans" w:ascii="Liberation Serif" w:hAnsi="Liberation Serif"/>
        </w:rPr>
        <w:t>±</w:t>
      </w:r>
      <w:r>
        <w:rPr/>
        <w:t xml:space="preserve">22V. The Command Station output </w:t>
      </w:r>
      <w:del w:id="121" w:author="Stuart Baker" w:date="2020-06-07T11:54:30Z">
        <w:r>
          <w:rPr/>
          <w:delText>must</w:delText>
        </w:r>
      </w:del>
      <w:ins w:id="122" w:author="Stuart Baker" w:date="2020-06-07T11:54:30Z">
        <w:r>
          <w:rPr/>
          <w:t>shall</w:t>
        </w:r>
      </w:ins>
      <w:r>
        <w:rPr/>
        <w:t xml:space="preserve"> be capable of supplying </w:t>
      </w:r>
      <w:r>
        <w:rPr>
          <w:rFonts w:eastAsia="Noto Sans CJK SC Regular" w:cs="FreeSans" w:ascii="Liberation Serif" w:hAnsi="Liberation Serif"/>
        </w:rPr>
        <w:t>±</w:t>
      </w:r>
      <w:r>
        <w:rPr/>
        <w:t>8.5V into a 100</w:t>
      </w:r>
      <w:r>
        <w:rPr>
          <w:rFonts w:eastAsia="Noto Sans CJK SC Regular" w:cs="FreeSans"/>
        </w:rPr>
        <w:t>Ω</w:t>
      </w:r>
      <w:r>
        <w:rPr/>
        <w:t xml:space="preserve"> resistive load, so that multiple Power Stations may be connected to this output.</w:t>
      </w:r>
    </w:p>
    <w:p>
      <w:pPr>
        <w:pStyle w:val="TextBody"/>
        <w:rPr/>
      </w:pPr>
      <w:r>
        <w:rPr/>
        <w:t>The output current shall be limited to no greater than 1A to reduce hazards in case of a short circuit in the Power Station Interface. The output shall be protected to prevent damage to internal devices when a short is present at the output.</w:t>
      </w:r>
    </w:p>
    <w:p>
      <w:pPr>
        <w:pStyle w:val="Table"/>
        <w:keepNext w:val="true"/>
        <w:rPr/>
      </w:pPr>
      <w:r>
        <w:rPr/>
        <w:t xml:space="preserve">Table </w:t>
      </w:r>
      <w:r>
        <w:rPr/>
        <w:fldChar w:fldCharType="begin"/>
      </w:r>
      <w:r>
        <w:rPr/>
        <w:instrText> SEQ Table \* ARABIC </w:instrText>
      </w:r>
      <w:r>
        <w:rPr/>
        <w:fldChar w:fldCharType="separate"/>
      </w:r>
      <w:r>
        <w:rPr/>
        <w:t>4</w:t>
      </w:r>
      <w:r>
        <w:rPr/>
        <w:fldChar w:fldCharType="end"/>
      </w:r>
      <w:ins w:id="123" w:author="Stuart Baker" w:date="2020-06-07T15:13:33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Command Station Output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r>
              <w:rPr/>
              <w:t>22V (open circuit)</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r>
              <w:rPr/>
              <w:t>8.5V (100</w:t>
            </w:r>
            <w:r>
              <w:rPr>
                <w:rFonts w:eastAsia="Noto Sans CJK SC Regular" w:cs="FreeSans"/>
              </w:rPr>
              <w:t>Ω load)</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Command Station Output Current Limit</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1A</w:t>
            </w:r>
          </w:p>
        </w:tc>
      </w:tr>
    </w:tbl>
    <w:p>
      <w:pPr>
        <w:pStyle w:val="Heading4"/>
        <w:numPr>
          <w:ilvl w:val="3"/>
          <w:numId w:val="2"/>
        </w:numPr>
        <w:rPr/>
      </w:pPr>
      <w:r>
        <w:rPr/>
        <w:t>Test Criteria</w:t>
      </w:r>
    </w:p>
    <w:p>
      <w:pPr>
        <w:pStyle w:val="TextBody"/>
        <w:rPr>
          <w:rFonts w:eastAsia="Noto Sans CJK SC Regular" w:cs="FreeSans"/>
          <w:ins w:id="125" w:author="Stuart Baker" w:date="2020-06-07T17:18:50Z"/>
        </w:rPr>
      </w:pPr>
      <w:ins w:id="124" w:author="Stuart Baker" w:date="2020-06-07T17:18:50Z">
        <w:r>
          <w:rPr/>
        </w:r>
      </w:ins>
      <w:r>
        <mc:AlternateContent>
          <mc:Choice Requires="wps">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23130" cy="2034540"/>
                <wp:effectExtent l="0" t="0" r="0" b="0"/>
                <wp:wrapTopAndBottom/>
                <wp:docPr id="3" name="Frame2"/>
                <a:graphic xmlns:a="http://schemas.openxmlformats.org/drawingml/2006/main">
                  <a:graphicData uri="http://schemas.microsoft.com/office/word/2010/wordprocessingShape">
                    <wps:wsp>
                      <wps:cNvSpPr txBox="1"/>
                      <wps:spPr>
                        <a:xfrm>
                          <a:off x="0" y="0"/>
                          <a:ext cx="4723130" cy="2034540"/>
                        </a:xfrm>
                        <a:prstGeom prst="rect"/>
                      </wps:spPr>
                      <wps:txbx>
                        <w:txbxContent>
                          <w:p>
                            <w:pPr>
                              <w:pStyle w:val="Figure"/>
                              <w:spacing w:before="120" w:after="120"/>
                              <w:rPr/>
                            </w:pPr>
                            <w:r>
                              <w:rPr/>
                              <w:drawing>
                                <wp:inline distT="0" distB="0" distL="0" distR="0">
                                  <wp:extent cx="4723130" cy="175006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4723130" cy="1750060"/>
                                          </a:xfrm>
                                          <a:prstGeom prst="rect">
                                            <a:avLst/>
                                          </a:prstGeom>
                                        </pic:spPr>
                                      </pic:pic>
                                    </a:graphicData>
                                  </a:graphic>
                                </wp:inline>
                              </w:drawing>
                            </w:r>
                            <w:r>
                              <w:rPr>
                                <w:vanish/>
                                <w:rPrChange w:id="0" w:author="Stuart Baker" w:date="2020-06-07T17:19:51Z"/>
                              </w:rPr>
                              <w:br/>
                            </w:r>
                            <w:r>
                              <w:rPr/>
                              <w:t xml:space="preserve">Figure </w:t>
                            </w:r>
                            <w:r>
                              <w:rPr/>
                              <w:fldChar w:fldCharType="begin"/>
                            </w:r>
                            <w:r>
                              <w:rPr/>
                              <w:instrText> SEQ Figure \* ARABIC </w:instrText>
                            </w:r>
                            <w:r>
                              <w:rPr/>
                              <w:fldChar w:fldCharType="separate"/>
                            </w:r>
                            <w:r>
                              <w:rPr/>
                              <w:t>2</w:t>
                            </w:r>
                            <w:r>
                              <w:rPr/>
                              <w:fldChar w:fldCharType="end"/>
                            </w:r>
                            <w:ins w:id="127" w:author="Stuart Baker" w:date="2020-06-07T17:19:57Z">
                              <w:r>
                                <w:rPr/>
                                <w:t xml:space="preserve">: </w:t>
                              </w:r>
                            </w:ins>
                            <w:ins w:id="128" w:author="Stuart Baker" w:date="2020-06-07T17:19:57Z">
                              <w:r>
                                <w:rPr/>
                                <w:t>Open Circuit Te</w:t>
                              </w:r>
                            </w:ins>
                            <w:ins w:id="129" w:author="Stuart Baker" w:date="2020-06-07T17:20:00Z">
                              <w:r>
                                <w:rPr/>
                                <w:t>st</w:t>
                              </w:r>
                            </w:ins>
                          </w:p>
                        </w:txbxContent>
                      </wps:txbx>
                      <wps:bodyPr anchor="t" lIns="0" tIns="0" rIns="0" bIns="0">
                        <a:noAutofit/>
                      </wps:bodyPr>
                    </wps:wsp>
                  </a:graphicData>
                </a:graphic>
              </wp:anchor>
            </w:drawing>
          </mc:Choice>
          <mc:Fallback>
            <w:pict>
              <v:rect style="position:absolute;rotation:0;width:371.9pt;height:160.2pt;mso-wrap-distance-left:0pt;mso-wrap-distance-right:0pt;mso-wrap-distance-top:0pt;mso-wrap-distance-bottom:0pt;margin-top:0pt;mso-position-vertical:top;mso-position-vertical-relative:text;margin-left:48.05pt;mso-position-horizontal:center;mso-position-horizontal-relative:text">
                <v:textbox inset="0in,0in,0in,0in">
                  <w:txbxContent>
                    <w:p>
                      <w:pPr>
                        <w:pStyle w:val="Figure"/>
                        <w:spacing w:before="120" w:after="120"/>
                        <w:rPr/>
                      </w:pPr>
                      <w:r>
                        <w:rPr/>
                        <w:drawing>
                          <wp:inline distT="0" distB="0" distL="0" distR="0">
                            <wp:extent cx="4723130" cy="17500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723130" cy="1750060"/>
                                    </a:xfrm>
                                    <a:prstGeom prst="rect">
                                      <a:avLst/>
                                    </a:prstGeom>
                                  </pic:spPr>
                                </pic:pic>
                              </a:graphicData>
                            </a:graphic>
                          </wp:inline>
                        </w:drawing>
                      </w:r>
                      <w:r>
                        <w:rPr>
                          <w:vanish/>
                          <w:rPrChange w:id="0" w:author="Stuart Baker" w:date="2020-06-07T17:19:51Z"/>
                        </w:rPr>
                        <w:br/>
                      </w:r>
                      <w:r>
                        <w:rPr/>
                        <w:t xml:space="preserve">Figure </w:t>
                      </w:r>
                      <w:r>
                        <w:rPr/>
                        <w:fldChar w:fldCharType="begin"/>
                      </w:r>
                      <w:r>
                        <w:rPr/>
                        <w:instrText> SEQ Figure \* ARABIC </w:instrText>
                      </w:r>
                      <w:r>
                        <w:rPr/>
                        <w:fldChar w:fldCharType="separate"/>
                      </w:r>
                      <w:r>
                        <w:rPr/>
                        <w:t>2</w:t>
                      </w:r>
                      <w:r>
                        <w:rPr/>
                        <w:fldChar w:fldCharType="end"/>
                      </w:r>
                      <w:ins w:id="131" w:author="Stuart Baker" w:date="2020-06-07T17:19:57Z">
                        <w:r>
                          <w:rPr/>
                          <w:t xml:space="preserve">: </w:t>
                        </w:r>
                      </w:ins>
                      <w:ins w:id="132" w:author="Stuart Baker" w:date="2020-06-07T17:19:57Z">
                        <w:r>
                          <w:rPr/>
                          <w:t>Open Circuit Te</w:t>
                        </w:r>
                      </w:ins>
                      <w:ins w:id="133" w:author="Stuart Baker" w:date="2020-06-07T17:20:00Z">
                        <w:r>
                          <w:rPr/>
                          <w:t>st</w:t>
                        </w:r>
                      </w:ins>
                    </w:p>
                  </w:txbxContent>
                </v:textbox>
                <w10:wrap type="topAndBottom"/>
              </v:rect>
            </w:pict>
          </mc:Fallback>
        </mc:AlternateContent>
      </w:r>
    </w:p>
    <w:p>
      <w:pPr>
        <w:pStyle w:val="TextBody"/>
        <w:rPr>
          <w:rFonts w:eastAsia="Noto Sans CJK SC Regular" w:cs="FreeSans"/>
          <w:ins w:id="135" w:author="Stuart Baker" w:date="2020-06-07T17:20:50Z"/>
        </w:rPr>
      </w:pPr>
      <w:ins w:id="134" w:author="Stuart Baker" w:date="2020-06-07T17:20:50Z">
        <w:r>
          <w:rPr/>
        </w:r>
      </w:ins>
      <w: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08525" cy="2145665"/>
                <wp:effectExtent l="0" t="0" r="0" b="0"/>
                <wp:wrapTopAndBottom/>
                <wp:docPr id="6" name="Frame3"/>
                <a:graphic xmlns:a="http://schemas.openxmlformats.org/drawingml/2006/main">
                  <a:graphicData uri="http://schemas.microsoft.com/office/word/2010/wordprocessingShape">
                    <wps:wsp>
                      <wps:cNvSpPr txBox="1"/>
                      <wps:spPr>
                        <a:xfrm>
                          <a:off x="0" y="0"/>
                          <a:ext cx="4708525" cy="2145665"/>
                        </a:xfrm>
                        <a:prstGeom prst="rect"/>
                      </wps:spPr>
                      <wps:txbx>
                        <w:txbxContent>
                          <w:p>
                            <w:pPr>
                              <w:pStyle w:val="Figure"/>
                              <w:spacing w:before="120" w:after="120"/>
                              <w:rPr/>
                            </w:pPr>
                            <w:r>
                              <w:rPr/>
                              <w:drawing>
                                <wp:inline distT="0" distB="0" distL="0" distR="0">
                                  <wp:extent cx="4708525" cy="186118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4708525" cy="1861185"/>
                                          </a:xfrm>
                                          <a:prstGeom prst="rect">
                                            <a:avLst/>
                                          </a:prstGeom>
                                        </pic:spPr>
                                      </pic:pic>
                                    </a:graphicData>
                                  </a:graphic>
                                </wp:inline>
                              </w:drawing>
                            </w:r>
                            <w:r>
                              <w:rPr>
                                <w:vanish/>
                                <w:rPrChange w:id="0" w:author="Stuart Baker" w:date="2020-06-07T17:21:25Z"/>
                              </w:rPr>
                              <w:br/>
                            </w:r>
                            <w:r>
                              <w:rPr/>
                              <w:t xml:space="preserve">Figure </w:t>
                            </w:r>
                            <w:r>
                              <w:rPr/>
                              <w:fldChar w:fldCharType="begin"/>
                            </w:r>
                            <w:r>
                              <w:rPr/>
                              <w:instrText> SEQ Figure \* ARABIC </w:instrText>
                            </w:r>
                            <w:r>
                              <w:rPr/>
                              <w:fldChar w:fldCharType="separate"/>
                            </w:r>
                            <w:r>
                              <w:rPr/>
                              <w:t>3</w:t>
                            </w:r>
                            <w:r>
                              <w:rPr/>
                              <w:fldChar w:fldCharType="end"/>
                            </w:r>
                            <w:ins w:id="137" w:author="Stuart Baker" w:date="2020-06-07T17:22:00Z">
                              <w:r>
                                <w:rPr/>
                                <w:t>: 100</w:t>
                              </w:r>
                            </w:ins>
                            <w:ins w:id="138" w:author="Stuart Baker" w:date="2020-06-07T17:22:00Z">
                              <w:r>
                                <w:rPr>
                                  <w:rFonts w:eastAsia="Noto Sans CJK SC Regular" w:cs="FreeSans"/>
                                </w:rPr>
                                <w:t>Ω</w:t>
                              </w:r>
                            </w:ins>
                            <w:ins w:id="139" w:author="Stuart Baker" w:date="2020-06-07T17:22:00Z">
                              <w:r>
                                <w:rPr/>
                                <w:t xml:space="preserve"> </w:t>
                              </w:r>
                            </w:ins>
                            <w:ins w:id="140" w:author="Stuart Baker" w:date="2020-06-07T17:22:00Z">
                              <w:r>
                                <w:rPr/>
                                <w:t>R</w:t>
                              </w:r>
                            </w:ins>
                            <w:ins w:id="141" w:author="Stuart Baker" w:date="2020-06-07T17:22:00Z">
                              <w:r>
                                <w:rPr/>
                                <w:t xml:space="preserve">esistive </w:t>
                              </w:r>
                            </w:ins>
                            <w:ins w:id="142" w:author="Stuart Baker" w:date="2020-06-07T17:22:00Z">
                              <w:r>
                                <w:rPr/>
                                <w:t>L</w:t>
                              </w:r>
                            </w:ins>
                            <w:ins w:id="143" w:author="Stuart Baker" w:date="2020-06-07T17:22:00Z">
                              <w:r>
                                <w:rPr/>
                                <w:t xml:space="preserve">oad </w:t>
                              </w:r>
                            </w:ins>
                            <w:ins w:id="144" w:author="Stuart Baker" w:date="2020-06-07T17:22:00Z">
                              <w:r>
                                <w:rPr/>
                                <w:t>Test</w:t>
                              </w:r>
                            </w:ins>
                          </w:p>
                        </w:txbxContent>
                      </wps:txbx>
                      <wps:bodyPr anchor="t" lIns="0" tIns="0" rIns="0" bIns="0">
                        <a:noAutofit/>
                      </wps:bodyPr>
                    </wps:wsp>
                  </a:graphicData>
                </a:graphic>
              </wp:anchor>
            </w:drawing>
          </mc:Choice>
          <mc:Fallback>
            <w:pict>
              <v:rect style="position:absolute;rotation:0;width:370.75pt;height:168.95pt;mso-wrap-distance-left:0pt;mso-wrap-distance-right:0pt;mso-wrap-distance-top:0pt;mso-wrap-distance-bottom:0pt;margin-top:0pt;mso-position-vertical:top;mso-position-vertical-relative:text;margin-left:48.65pt;mso-position-horizontal:center;mso-position-horizontal-relative:text">
                <v:textbox inset="0in,0in,0in,0in">
                  <w:txbxContent>
                    <w:p>
                      <w:pPr>
                        <w:pStyle w:val="Figure"/>
                        <w:spacing w:before="120" w:after="120"/>
                        <w:rPr/>
                      </w:pPr>
                      <w:r>
                        <w:rPr/>
                        <w:drawing>
                          <wp:inline distT="0" distB="0" distL="0" distR="0">
                            <wp:extent cx="4708525" cy="186118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4708525" cy="1861185"/>
                                    </a:xfrm>
                                    <a:prstGeom prst="rect">
                                      <a:avLst/>
                                    </a:prstGeom>
                                  </pic:spPr>
                                </pic:pic>
                              </a:graphicData>
                            </a:graphic>
                          </wp:inline>
                        </w:drawing>
                      </w:r>
                      <w:r>
                        <w:rPr>
                          <w:vanish/>
                          <w:rPrChange w:id="0" w:author="Stuart Baker" w:date="2020-06-07T17:21:25Z"/>
                        </w:rPr>
                        <w:br/>
                      </w:r>
                      <w:r>
                        <w:rPr/>
                        <w:t xml:space="preserve">Figure </w:t>
                      </w:r>
                      <w:r>
                        <w:rPr/>
                        <w:fldChar w:fldCharType="begin"/>
                      </w:r>
                      <w:r>
                        <w:rPr/>
                        <w:instrText> SEQ Figure \* ARABIC </w:instrText>
                      </w:r>
                      <w:r>
                        <w:rPr/>
                        <w:fldChar w:fldCharType="separate"/>
                      </w:r>
                      <w:r>
                        <w:rPr/>
                        <w:t>3</w:t>
                      </w:r>
                      <w:r>
                        <w:rPr/>
                        <w:fldChar w:fldCharType="end"/>
                      </w:r>
                      <w:ins w:id="146" w:author="Stuart Baker" w:date="2020-06-07T17:22:00Z">
                        <w:r>
                          <w:rPr/>
                          <w:t>: 100</w:t>
                        </w:r>
                      </w:ins>
                      <w:ins w:id="147" w:author="Stuart Baker" w:date="2020-06-07T17:22:00Z">
                        <w:r>
                          <w:rPr>
                            <w:rFonts w:eastAsia="Noto Sans CJK SC Regular" w:cs="FreeSans"/>
                          </w:rPr>
                          <w:t>Ω</w:t>
                        </w:r>
                      </w:ins>
                      <w:ins w:id="148" w:author="Stuart Baker" w:date="2020-06-07T17:22:00Z">
                        <w:r>
                          <w:rPr/>
                          <w:t xml:space="preserve"> </w:t>
                        </w:r>
                      </w:ins>
                      <w:ins w:id="149" w:author="Stuart Baker" w:date="2020-06-07T17:22:00Z">
                        <w:r>
                          <w:rPr/>
                          <w:t>R</w:t>
                        </w:r>
                      </w:ins>
                      <w:ins w:id="150" w:author="Stuart Baker" w:date="2020-06-07T17:22:00Z">
                        <w:r>
                          <w:rPr/>
                          <w:t xml:space="preserve">esistive </w:t>
                        </w:r>
                      </w:ins>
                      <w:ins w:id="151" w:author="Stuart Baker" w:date="2020-06-07T17:22:00Z">
                        <w:r>
                          <w:rPr/>
                          <w:t>L</w:t>
                        </w:r>
                      </w:ins>
                      <w:ins w:id="152" w:author="Stuart Baker" w:date="2020-06-07T17:22:00Z">
                        <w:r>
                          <w:rPr/>
                          <w:t xml:space="preserve">oad </w:t>
                        </w:r>
                      </w:ins>
                      <w:ins w:id="153" w:author="Stuart Baker" w:date="2020-06-07T17:22:00Z">
                        <w:r>
                          <w:rPr/>
                          <w:t>Test</w:t>
                        </w:r>
                      </w:ins>
                    </w:p>
                  </w:txbxContent>
                </v:textbox>
                <w10:wrap type="topAndBottom"/>
              </v:rect>
            </w:pict>
          </mc:Fallback>
        </mc:AlternateContent>
      </w:r>
    </w:p>
    <w:p>
      <w:pPr>
        <w:pStyle w:val="TextBody"/>
        <w:rPr>
          <w:rFonts w:eastAsia="Noto Sans CJK SC Regular" w:cs="FreeSans"/>
        </w:rPr>
      </w:pPr>
      <w:r>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46625" cy="2110105"/>
                <wp:effectExtent l="0" t="0" r="0" b="0"/>
                <wp:wrapTopAndBottom/>
                <wp:docPr id="9" name="Frame4"/>
                <a:graphic xmlns:a="http://schemas.openxmlformats.org/drawingml/2006/main">
                  <a:graphicData uri="http://schemas.microsoft.com/office/word/2010/wordprocessingShape">
                    <wps:wsp>
                      <wps:cNvSpPr txBox="1"/>
                      <wps:spPr>
                        <a:xfrm>
                          <a:off x="0" y="0"/>
                          <a:ext cx="4746625" cy="2110105"/>
                        </a:xfrm>
                        <a:prstGeom prst="rect"/>
                      </wps:spPr>
                      <wps:txbx>
                        <w:txbxContent>
                          <w:p>
                            <w:pPr>
                              <w:pStyle w:val="Figure"/>
                              <w:spacing w:before="120" w:after="120"/>
                              <w:rPr/>
                            </w:pPr>
                            <w:r>
                              <w:rPr/>
                              <w:drawing>
                                <wp:inline distT="0" distB="0" distL="0" distR="0">
                                  <wp:extent cx="4746625" cy="182562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8"/>
                                          <a:stretch>
                                            <a:fillRect/>
                                          </a:stretch>
                                        </pic:blipFill>
                                        <pic:spPr bwMode="auto">
                                          <a:xfrm>
                                            <a:off x="0" y="0"/>
                                            <a:ext cx="4746625" cy="1825625"/>
                                          </a:xfrm>
                                          <a:prstGeom prst="rect">
                                            <a:avLst/>
                                          </a:prstGeom>
                                        </pic:spPr>
                                      </pic:pic>
                                    </a:graphicData>
                                  </a:graphic>
                                </wp:inline>
                              </w:drawing>
                            </w:r>
                            <w:r>
                              <w:rPr>
                                <w:vanish/>
                                <w:rPrChange w:id="0" w:author="Stuart Baker" w:date="2020-06-07T17:22:16Z"/>
                              </w:rPr>
                              <w:br/>
                            </w:r>
                            <w:r>
                              <w:rPr/>
                              <w:t xml:space="preserve">Figure </w:t>
                            </w:r>
                            <w:r>
                              <w:rPr/>
                              <w:fldChar w:fldCharType="begin"/>
                            </w:r>
                            <w:r>
                              <w:rPr/>
                              <w:instrText> SEQ Figure \* ARABIC </w:instrText>
                            </w:r>
                            <w:r>
                              <w:rPr/>
                              <w:fldChar w:fldCharType="separate"/>
                            </w:r>
                            <w:r>
                              <w:rPr/>
                              <w:t>4</w:t>
                            </w:r>
                            <w:r>
                              <w:rPr/>
                              <w:fldChar w:fldCharType="end"/>
                            </w:r>
                            <w:ins w:id="155" w:author="Stuart Baker" w:date="2020-06-07T17:22:23Z">
                              <w:r>
                                <w:rPr/>
                                <w:t xml:space="preserve">: </w:t>
                              </w:r>
                            </w:ins>
                            <w:ins w:id="156" w:author="Stuart Baker" w:date="2020-06-07T17:22:23Z">
                              <w:r>
                                <w:rPr/>
                                <w:t>Short Circuit Test</w:t>
                              </w:r>
                            </w:ins>
                          </w:p>
                        </w:txbxContent>
                      </wps:txbx>
                      <wps:bodyPr anchor="t" lIns="0" tIns="0" rIns="0" bIns="0">
                        <a:noAutofit/>
                      </wps:bodyPr>
                    </wps:wsp>
                  </a:graphicData>
                </a:graphic>
              </wp:anchor>
            </w:drawing>
          </mc:Choice>
          <mc:Fallback>
            <w:pict>
              <v:rect style="position:absolute;rotation:0;width:373.75pt;height:166.15pt;mso-wrap-distance-left:0pt;mso-wrap-distance-right:0pt;mso-wrap-distance-top:0pt;mso-wrap-distance-bottom:0pt;margin-top:0pt;mso-position-vertical:top;mso-position-vertical-relative:text;margin-left:47.15pt;mso-position-horizontal:center;mso-position-horizontal-relative:text">
                <v:textbox inset="0in,0in,0in,0in">
                  <w:txbxContent>
                    <w:p>
                      <w:pPr>
                        <w:pStyle w:val="Figure"/>
                        <w:spacing w:before="120" w:after="120"/>
                        <w:rPr/>
                      </w:pPr>
                      <w:r>
                        <w:rPr/>
                        <w:drawing>
                          <wp:inline distT="0" distB="0" distL="0" distR="0">
                            <wp:extent cx="4746625" cy="18256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8"/>
                                    <a:stretch>
                                      <a:fillRect/>
                                    </a:stretch>
                                  </pic:blipFill>
                                  <pic:spPr bwMode="auto">
                                    <a:xfrm>
                                      <a:off x="0" y="0"/>
                                      <a:ext cx="4746625" cy="1825625"/>
                                    </a:xfrm>
                                    <a:prstGeom prst="rect">
                                      <a:avLst/>
                                    </a:prstGeom>
                                  </pic:spPr>
                                </pic:pic>
                              </a:graphicData>
                            </a:graphic>
                          </wp:inline>
                        </w:drawing>
                      </w:r>
                      <w:r>
                        <w:rPr>
                          <w:vanish/>
                          <w:rPrChange w:id="0" w:author="Stuart Baker" w:date="2020-06-07T17:22:16Z"/>
                        </w:rPr>
                        <w:br/>
                      </w:r>
                      <w:r>
                        <w:rPr/>
                        <w:t xml:space="preserve">Figure </w:t>
                      </w:r>
                      <w:r>
                        <w:rPr/>
                        <w:fldChar w:fldCharType="begin"/>
                      </w:r>
                      <w:r>
                        <w:rPr/>
                        <w:instrText> SEQ Figure \* ARABIC </w:instrText>
                      </w:r>
                      <w:r>
                        <w:rPr/>
                        <w:fldChar w:fldCharType="separate"/>
                      </w:r>
                      <w:r>
                        <w:rPr/>
                        <w:t>4</w:t>
                      </w:r>
                      <w:r>
                        <w:rPr/>
                        <w:fldChar w:fldCharType="end"/>
                      </w:r>
                      <w:ins w:id="158" w:author="Stuart Baker" w:date="2020-06-07T17:22:23Z">
                        <w:r>
                          <w:rPr/>
                          <w:t xml:space="preserve">: </w:t>
                        </w:r>
                      </w:ins>
                      <w:ins w:id="159" w:author="Stuart Baker" w:date="2020-06-07T17:22:23Z">
                        <w:r>
                          <w:rPr/>
                          <w:t>Short Circuit Test</w:t>
                        </w:r>
                      </w:ins>
                    </w:p>
                  </w:txbxContent>
                </v:textbox>
                <w10:wrap type="topAndBottom"/>
              </v:rect>
            </w:pict>
          </mc:Fallback>
        </mc:AlternateContent>
      </w:r>
    </w:p>
    <w:p>
      <w:pPr>
        <w:pStyle w:val="Heading3"/>
        <w:numPr>
          <w:ilvl w:val="2"/>
          <w:numId w:val="2"/>
        </w:numPr>
        <w:rPr/>
      </w:pPr>
      <w:r>
        <w:rPr/>
        <w:t>Power Station Input Signal</w:t>
      </w:r>
    </w:p>
    <w:p>
      <w:pPr>
        <w:pStyle w:val="TextBody"/>
        <w:rPr/>
      </w:pPr>
      <w:r>
        <w:rPr/>
        <w:t xml:space="preserve">The Power Station </w:t>
      </w:r>
      <w:del w:id="160" w:author="Stuart Baker" w:date="2020-06-07T11:54:33Z">
        <w:r>
          <w:rPr/>
          <w:delText>must</w:delText>
        </w:r>
      </w:del>
      <w:ins w:id="161" w:author="Stuart Baker" w:date="2020-06-07T11:54:33Z">
        <w:r>
          <w:rPr/>
          <w:t>shall</w:t>
        </w:r>
      </w:ins>
      <w:r>
        <w:rPr/>
        <w:t xml:space="preserve"> accept as a valid input a bipolar signal with an amplitude of at least </w:t>
      </w:r>
      <w:r>
        <w:rPr>
          <w:rFonts w:eastAsia="Noto Sans CJK SC Regular" w:cs="FreeSans" w:ascii="Liberation Serif" w:hAnsi="Liberation Serif"/>
        </w:rPr>
        <w:t>±</w:t>
      </w:r>
      <w:r>
        <w:rPr/>
        <w:t xml:space="preserve">7V and shall be capable of accepting signals with an amplitude of up to </w:t>
      </w:r>
      <w:r>
        <w:rPr>
          <w:rFonts w:eastAsia="Noto Sans CJK SC Regular" w:cs="FreeSans" w:ascii="Liberation Serif" w:hAnsi="Liberation Serif"/>
        </w:rPr>
        <w:t>±</w:t>
      </w:r>
      <w:r>
        <w:rPr/>
        <w:t xml:space="preserve">24V without damage.  A </w:t>
      </w:r>
      <w:del w:id="162" w:author="Stuart Baker" w:date="2020-06-07T19:43:23Z">
        <w:r>
          <w:rPr/>
          <w:delText>p</w:delText>
        </w:r>
      </w:del>
      <w:ins w:id="163" w:author="Stuart Baker" w:date="2020-06-07T19:43:29Z">
        <w:r>
          <w:rPr/>
          <w:t>P</w:t>
        </w:r>
      </w:ins>
      <w:r>
        <w:rPr/>
        <w:t xml:space="preserve">ower </w:t>
      </w:r>
      <w:del w:id="164" w:author="Stuart Baker" w:date="2020-06-07T19:43:32Z">
        <w:r>
          <w:rPr/>
          <w:delText>s</w:delText>
        </w:r>
      </w:del>
      <w:ins w:id="165" w:author="Stuart Baker" w:date="2020-06-07T19:43:32Z">
        <w:r>
          <w:rPr/>
          <w:t>S</w:t>
        </w:r>
      </w:ins>
      <w:r>
        <w:rPr/>
        <w:t xml:space="preserve">tation may reject signals of less than </w:t>
      </w:r>
      <w:r>
        <w:rPr>
          <w:rFonts w:eastAsia="Noto Sans CJK SC Regular" w:cs="FreeSans" w:ascii="Liberation Serif" w:hAnsi="Liberation Serif"/>
        </w:rPr>
        <w:t>±</w:t>
      </w:r>
      <w:r>
        <w:rPr/>
        <w:t>7 volts, but is not required to do so, with no lower limit defined.</w:t>
      </w:r>
    </w:p>
    <w:p>
      <w:pPr>
        <w:pStyle w:val="TextBody"/>
        <w:rPr/>
      </w:pPr>
      <w:r>
        <w:rPr/>
        <w:t xml:space="preserve">So that multiple Power Stations may be operated by parallel connection to the same Command Station output, the Power Station shall draw no more than 25mA from its input terminals when the input signal has an amplitude of </w:t>
      </w:r>
      <w:r>
        <w:rPr>
          <w:rFonts w:eastAsia="Noto Sans CJK SC Regular" w:cs="FreeSans" w:ascii="Liberation Serif" w:hAnsi="Liberation Serif"/>
        </w:rPr>
        <w:t>±</w:t>
      </w:r>
      <w:r>
        <w:rPr/>
        <w:t>10V.</w:t>
      </w:r>
    </w:p>
    <w:p>
      <w:pPr>
        <w:pStyle w:val="TextBody"/>
        <w:rPr/>
      </w:pPr>
      <w:r>
        <w:rPr/>
        <w:t xml:space="preserve">Because the signal is bipolar, no particular relationship of either part of the signal to a ground reference may be inferred. Power Stations shall interpret the signal at their inputs as differential in nature and shall not require any </w:t>
      </w:r>
      <w:ins w:id="166" w:author="Stuart Baker" w:date="2020-06-07T15:41:52Z">
        <w:r>
          <w:rPr/>
          <w:t xml:space="preserve">explicit or </w:t>
        </w:r>
      </w:ins>
      <w:r>
        <w:rPr/>
        <w:t xml:space="preserve">implied </w:t>
      </w:r>
      <w:ins w:id="167" w:author="Stuart Baker" w:date="2020-06-07T19:44:35Z">
        <w:r>
          <w:rPr/>
          <w:t>third</w:t>
        </w:r>
      </w:ins>
      <w:del w:id="168" w:author="Stuart Baker" w:date="2020-06-07T19:44:35Z">
        <w:r>
          <w:rPr/>
          <w:delText>3rd</w:delText>
        </w:r>
      </w:del>
      <w:r>
        <w:rPr/>
        <w:t xml:space="preserve"> connection as a reference. The Power Station</w:t>
      </w:r>
      <w:del w:id="169" w:author="Stuart Baker" w:date="2020-06-07T15:42:28Z">
        <w:r>
          <w:rPr/>
          <w:delText>’s response to this differential signal shall not be adversely affected by</w:delText>
        </w:r>
      </w:del>
      <w:ins w:id="170" w:author="Stuart Baker" w:date="2020-06-07T15:42:28Z">
        <w:r>
          <w:rPr/>
          <w:t xml:space="preserve"> </w:t>
        </w:r>
      </w:ins>
      <w:ins w:id="171" w:author="Stuart Baker" w:date="2020-06-07T15:42:28Z">
        <w:r>
          <w:rPr/>
          <w:t>shall operate in the presence of</w:t>
        </w:r>
      </w:ins>
      <w:r>
        <w:rPr/>
        <w:t xml:space="preserve"> common mode voltages </w:t>
      </w:r>
      <w:del w:id="172" w:author="Stuart Baker" w:date="2020-06-07T15:45:45Z">
        <w:r>
          <w:rPr/>
          <w:delText>as great as</w:delText>
        </w:r>
      </w:del>
      <w:ins w:id="173" w:author="Stuart Baker" w:date="2020-06-07T15:45:45Z">
        <w:r>
          <w:rPr/>
          <w:t>up to</w:t>
        </w:r>
      </w:ins>
      <w:r>
        <w:rPr/>
        <w:t xml:space="preserve"> </w:t>
      </w:r>
      <w:ins w:id="174" w:author="Stuart Baker" w:date="2020-06-07T15:44:35Z">
        <w:r>
          <w:rPr>
            <w:rFonts w:eastAsia="Noto Sans CJK SC Regular" w:cs="FreeSans" w:ascii="Liberation Serif" w:hAnsi="Liberation Serif"/>
          </w:rPr>
          <w:t>±</w:t>
        </w:r>
      </w:ins>
      <w:r>
        <w:rPr/>
        <w:t xml:space="preserve">24V </w:t>
      </w:r>
      <w:del w:id="175" w:author="Stuart Baker" w:date="2020-06-07T15:44:39Z">
        <w:r>
          <w:rPr/>
          <w:delText xml:space="preserve">of either polarity </w:delText>
        </w:r>
      </w:del>
      <w:r>
        <w:rPr/>
        <w:t>between the Command Station's internal reference and that of the Power Station.</w:t>
      </w:r>
    </w:p>
    <w:p>
      <w:pPr>
        <w:pStyle w:val="Table"/>
        <w:keepNext w:val="true"/>
        <w:rPr/>
      </w:pPr>
      <w:r>
        <w:rPr/>
        <w:t xml:space="preserve">Table </w:t>
      </w:r>
      <w:r>
        <w:rPr/>
        <w:fldChar w:fldCharType="begin"/>
      </w:r>
      <w:r>
        <w:rPr/>
        <w:instrText> SEQ Table \* ARABIC </w:instrText>
      </w:r>
      <w:r>
        <w:rPr/>
        <w:fldChar w:fldCharType="separate"/>
      </w:r>
      <w:r>
        <w:rPr/>
        <w:t>5</w:t>
      </w:r>
      <w:r>
        <w:rPr/>
        <w:fldChar w:fldCharType="end"/>
      </w:r>
      <w:ins w:id="176" w:author="Stuart Baker" w:date="2020-06-07T15:13:29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shd w:fill="auto" w:val="clear"/>
          </w:tcPr>
          <w:p>
            <w:pPr>
              <w:pStyle w:val="TableContents"/>
              <w:rPr>
                <w:b/>
                <w:b/>
                <w:bCs/>
              </w:rPr>
            </w:pPr>
            <w:r>
              <w:rPr>
                <w:b/>
                <w:bCs/>
              </w:rPr>
              <w:t>Power Station Input Voltage Max</w:t>
            </w:r>
          </w:p>
        </w:tc>
        <w:tc>
          <w:tcPr>
            <w:tcW w:w="467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r>
              <w:rPr/>
              <w:t>24V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Voltage Min</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r>
              <w:rPr/>
              <w:t>7V</w:t>
            </w:r>
          </w:p>
        </w:tc>
      </w:tr>
      <w:tr>
        <w:trPr/>
        <w:tc>
          <w:tcPr>
            <w:tcW w:w="4680" w:type="dxa"/>
            <w:tcBorders>
              <w:left w:val="single" w:sz="2" w:space="0" w:color="000000"/>
              <w:bottom w:val="single" w:sz="2" w:space="0" w:color="000000"/>
            </w:tcBorders>
            <w:shd w:fill="auto" w:val="clear"/>
          </w:tcPr>
          <w:p>
            <w:pPr>
              <w:pStyle w:val="TableContents"/>
              <w:rPr>
                <w:b/>
                <w:b/>
                <w:bCs/>
              </w:rPr>
            </w:pPr>
            <w:r>
              <w:rPr>
                <w:b/>
                <w:bCs/>
              </w:rPr>
              <w:t>Power Station Input Current Max</w:t>
            </w:r>
          </w:p>
        </w:tc>
        <w:tc>
          <w:tcPr>
            <w:tcW w:w="4679" w:type="dxa"/>
            <w:tcBorders>
              <w:left w:val="single" w:sz="2" w:space="0" w:color="000000"/>
              <w:bottom w:val="single" w:sz="2" w:space="0" w:color="000000"/>
              <w:right w:val="single" w:sz="2" w:space="0" w:color="000000"/>
            </w:tcBorders>
            <w:shd w:fill="auto" w:val="clear"/>
          </w:tcPr>
          <w:p>
            <w:pPr>
              <w:pStyle w:val="TableContents"/>
              <w:rPr/>
            </w:pPr>
            <w:r>
              <w:rPr/>
              <w:t xml:space="preserve">25mA at </w:t>
            </w:r>
            <w:r>
              <w:rPr>
                <w:rFonts w:eastAsia="Noto Sans CJK SC Regular" w:cs="FreeSans" w:ascii="Liberation Serif" w:hAnsi="Liberation Serif"/>
              </w:rPr>
              <w:t>±</w:t>
            </w:r>
            <w:r>
              <w:rPr/>
              <w:t>10V</w:t>
            </w:r>
          </w:p>
        </w:tc>
      </w:tr>
    </w:tbl>
    <w:p>
      <w:pPr>
        <w:pStyle w:val="TextBody"/>
        <w:rPr/>
      </w:pPr>
      <w:ins w:id="177" w:author="Stuart Baker" w:date="2020-06-07T15:22:16Z">
        <w:r>
          <w:rPr/>
        </w:r>
      </w:ins>
    </w:p>
    <w:p>
      <w:pPr>
        <w:pStyle w:val="Heading4"/>
        <w:numPr>
          <w:ilvl w:val="3"/>
          <w:numId w:val="2"/>
        </w:numPr>
        <w:rPr/>
      </w:pPr>
      <w:ins w:id="179" w:author="Stuart Baker" w:date="2020-06-07T15:22:16Z">
        <w:r>
          <w:rPr/>
          <w:t>Test Criteria</w:t>
        </w:r>
      </w:ins>
    </w:p>
    <w:p>
      <w:pPr>
        <w:pStyle w:val="TextBody"/>
        <w:rPr/>
      </w:pPr>
      <w:ins w:id="181" w:author="Stuart Baker" w:date="2020-06-07T15:22:16Z">
        <w:r>
          <w:rPr/>
          <w:t xml:space="preserve">The circuit </w:t>
        </w:r>
      </w:ins>
      <w:ins w:id="182" w:author="Stuart Baker" w:date="2020-06-07T15:22:16Z">
        <w:r>
          <w:rPr/>
          <w:t xml:space="preserve">in </w:t>
        </w:r>
      </w:ins>
      <w:ins w:id="183" w:author="Stuart Baker" w:date="2020-06-07T15:22:16Z">
        <w:r>
          <w:rPr/>
          <w:fldChar w:fldCharType="begin"/>
        </w:r>
      </w:ins>
      <w:r>
        <w:rPr/>
        <w:instrText> REF Ref_Figure4_full \h </w:instrText>
      </w:r>
      <w:r>
        <w:rPr/>
        <w:fldChar w:fldCharType="separate"/>
      </w:r>
      <w:r>
        <w:rPr/>
        <w:t xml:space="preserve"> Figure 5</w:t>
      </w:r>
      <w:r>
        <w:rPr/>
        <w:fldChar w:fldCharType="end"/>
      </w:r>
      <w:ins w:id="184" w:author="Stuart Baker" w:date="2020-06-07T15:22:16Z">
        <w:r>
          <w:rPr/>
          <w:t xml:space="preserve"> </w:t>
        </w:r>
      </w:ins>
      <w:ins w:id="185" w:author="Stuart Baker" w:date="2020-06-07T15:22:16Z">
        <w:r>
          <w:rPr/>
          <w:fldChar w:fldCharType="begin"/>
        </w:r>
      </w:ins>
      <w:r>
        <w:rPr/>
        <w:instrText> REF Ref_Figure4_full \p \h </w:instrText>
      </w:r>
      <w:r>
        <w:rPr/>
        <w:fldChar w:fldCharType="separate"/>
      </w:r>
      <w:r>
        <w:rPr/>
        <w:t>below</w:t>
      </w:r>
      <w:r>
        <w:rPr/>
        <w:fldChar w:fldCharType="end"/>
      </w:r>
      <w:ins w:id="186" w:author="Stuart Baker" w:date="2020-06-07T15:22:16Z">
        <w:r>
          <w:rPr/>
          <w:t xml:space="preserve"> </w:t>
        </w:r>
      </w:ins>
      <w:ins w:id="187" w:author="Stuart Baker" w:date="2020-06-07T15:22:16Z">
        <w:r>
          <w:rPr/>
          <w:t>shall be used with the Command Station (</w:t>
        </w:r>
      </w:ins>
      <w:ins w:id="188" w:author="Stuart Baker" w:date="2020-06-07T15:22:16Z">
        <w:r>
          <w:rPr/>
          <w:t>T</w:t>
        </w:r>
      </w:ins>
      <w:ins w:id="189" w:author="Stuart Baker" w:date="2020-06-07T15:22:16Z">
        <w:r>
          <w:rPr/>
          <w:t xml:space="preserve">est </w:t>
        </w:r>
      </w:ins>
      <w:ins w:id="190" w:author="Stuart Baker" w:date="2020-06-07T15:22:16Z">
        <w:r>
          <w:rPr/>
          <w:t>H</w:t>
        </w:r>
      </w:ins>
      <w:ins w:id="191" w:author="Stuart Baker" w:date="2020-06-07T15:22:16Z">
        <w:r>
          <w:rPr/>
          <w:t xml:space="preserve">arness) output voltages of </w:t>
        </w:r>
      </w:ins>
      <w:ins w:id="192" w:author="Stuart Baker" w:date="2020-06-07T15:22:16Z">
        <w:r>
          <w:rPr>
            <w:rFonts w:eastAsia="Noto Sans CJK SC Regular" w:cs="FreeSans" w:ascii="Liberation Serif" w:hAnsi="Liberation Serif"/>
          </w:rPr>
          <w:t>±</w:t>
        </w:r>
      </w:ins>
      <w:ins w:id="193" w:author="Stuart Baker" w:date="2020-06-07T15:22:16Z">
        <w:r>
          <w:rPr>
            <w:rFonts w:eastAsia="Noto Sans CJK SC Regular" w:cs="FreeSans" w:ascii="Liberation Serif" w:hAnsi="Liberation Serif"/>
          </w:rPr>
          <w:t xml:space="preserve">7V, </w:t>
        </w:r>
      </w:ins>
      <w:ins w:id="194" w:author="Stuart Baker" w:date="2020-06-07T15:22:16Z">
        <w:r>
          <w:rPr>
            <w:rFonts w:eastAsia="Noto Sans CJK SC Regular" w:cs="FreeSans" w:ascii="Liberation Serif" w:hAnsi="Liberation Serif"/>
          </w:rPr>
          <w:t>±</w:t>
        </w:r>
      </w:ins>
      <w:ins w:id="195" w:author="Stuart Baker" w:date="2020-06-07T15:22:16Z">
        <w:r>
          <w:rPr>
            <w:rFonts w:eastAsia="Noto Sans CJK SC Regular" w:cs="FreeSans" w:ascii="Liberation Serif" w:hAnsi="Liberation Serif"/>
          </w:rPr>
          <w:t xml:space="preserve">10V, and </w:t>
        </w:r>
      </w:ins>
      <w:ins w:id="196" w:author="Stuart Baker" w:date="2020-06-07T15:22:16Z">
        <w:r>
          <w:rPr>
            <w:rFonts w:eastAsia="Noto Sans CJK SC Regular" w:cs="FreeSans" w:ascii="Liberation Serif" w:hAnsi="Liberation Serif"/>
          </w:rPr>
          <w:t>±</w:t>
        </w:r>
      </w:ins>
      <w:ins w:id="197" w:author="Stuart Baker" w:date="2020-06-07T15:22:16Z">
        <w:r>
          <w:rPr>
            <w:rFonts w:eastAsia="Noto Sans CJK SC Regular" w:cs="FreeSans" w:ascii="Liberation Serif" w:hAnsi="Liberation Serif"/>
          </w:rPr>
          <w:t xml:space="preserve">24V. The </w:t>
        </w:r>
      </w:ins>
      <w:ins w:id="198" w:author="Stuart Baker" w:date="2020-06-07T15:22:16Z">
        <w:r>
          <w:rPr>
            <w:rFonts w:eastAsia="Noto Sans CJK SC Regular" w:cs="FreeSans" w:ascii="Liberation Serif" w:hAnsi="Liberation Serif"/>
          </w:rPr>
          <w:t xml:space="preserve">Power Station load </w:t>
        </w:r>
      </w:ins>
      <w:ins w:id="199" w:author="Stuart Baker" w:date="2020-06-07T15:22:16Z">
        <w:r>
          <w:rPr>
            <w:rFonts w:eastAsia="Noto Sans CJK SC Regular" w:cs="FreeSans" w:ascii="Liberation Serif" w:hAnsi="Liberation Serif"/>
          </w:rPr>
          <w:t xml:space="preserve">current shall only be evaluated at </w:t>
        </w:r>
      </w:ins>
      <w:ins w:id="200" w:author="Stuart Baker" w:date="2020-06-07T15:22:16Z">
        <w:r>
          <w:rPr>
            <w:rFonts w:eastAsia="Noto Sans CJK SC Regular" w:cs="FreeSans" w:ascii="Liberation Serif" w:hAnsi="Liberation Serif"/>
          </w:rPr>
          <w:t>±</w:t>
        </w:r>
      </w:ins>
      <w:ins w:id="201" w:author="Stuart Baker" w:date="2020-06-07T15:22:16Z">
        <w:r>
          <w:rPr>
            <w:rFonts w:eastAsia="Noto Sans CJK SC Regular" w:cs="FreeSans" w:ascii="Liberation Serif" w:hAnsi="Liberation Serif"/>
          </w:rPr>
          <w:t>10V.</w:t>
        </w:r>
      </w:ins>
    </w:p>
    <w:p>
      <w:pPr>
        <w:pStyle w:val="Heading2"/>
        <w:numPr>
          <w:ilvl w:val="1"/>
          <w:numId w:val="2"/>
        </w:numPr>
        <w:rPr/>
      </w:pPr>
      <w:bookmarkStart w:id="10" w:name="__RefHeading___Toc8819_707161031"/>
      <w:bookmarkEnd w:id="10"/>
      <w:r>
        <w:rPr/>
        <w:t>Driver/Receiver Interface</w:t>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3600" cy="1743710"/>
                <wp:effectExtent l="0" t="0" r="0" b="0"/>
                <wp:wrapTopAndBottom/>
                <wp:docPr id="12" name="Frame5"/>
                <a:graphic xmlns:a="http://schemas.openxmlformats.org/drawingml/2006/main">
                  <a:graphicData uri="http://schemas.microsoft.com/office/word/2010/wordprocessingShape">
                    <wps:wsp>
                      <wps:cNvSpPr txBox="1"/>
                      <wps:spPr>
                        <a:xfrm>
                          <a:off x="0" y="0"/>
                          <a:ext cx="5943600" cy="1743710"/>
                        </a:xfrm>
                        <a:prstGeom prst="rect"/>
                      </wps:spPr>
                      <wps:txbx>
                        <w:txbxContent>
                          <w:p>
                            <w:pPr>
                              <w:pStyle w:val="Figure"/>
                              <w:spacing w:before="120" w:after="120"/>
                              <w:rPr/>
                            </w:pPr>
                            <w:r>
                              <w:rPr/>
                              <w:drawing>
                                <wp:inline distT="0" distB="0" distL="0" distR="0">
                                  <wp:extent cx="5943600" cy="145923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tretch>
                                            <a:fillRect/>
                                          </a:stretch>
                                        </pic:blipFill>
                                        <pic:spPr bwMode="auto">
                                          <a:xfrm>
                                            <a:off x="0" y="0"/>
                                            <a:ext cx="5943600" cy="1459230"/>
                                          </a:xfrm>
                                          <a:prstGeom prst="rect">
                                            <a:avLst/>
                                          </a:prstGeom>
                                        </pic:spPr>
                                      </pic:pic>
                                    </a:graphicData>
                                  </a:graphic>
                                </wp:inline>
                              </w:drawing>
                            </w:r>
                            <w:r>
                              <w:rPr>
                                <w:vanish/>
                                <w:rPrChange w:id="0" w:author="Stuart Baker" w:date="2020-06-07T17:23:32Z"/>
                              </w:rPr>
                              <w:br/>
                            </w:r>
                            <w:bookmarkStart w:id="11" w:name="Ref_Figure4_full"/>
                            <w:r>
                              <w:rPr/>
                              <w:t xml:space="preserve">Figure </w:t>
                            </w:r>
                            <w:r>
                              <w:rPr/>
                              <w:fldChar w:fldCharType="begin"/>
                            </w:r>
                            <w:r>
                              <w:rPr/>
                              <w:instrText> SEQ Figure \* ARABIC </w:instrText>
                            </w:r>
                            <w:r>
                              <w:rPr/>
                              <w:fldChar w:fldCharType="separate"/>
                            </w:r>
                            <w:r>
                              <w:rPr/>
                              <w:t>5</w:t>
                            </w:r>
                            <w:r>
                              <w:rPr/>
                              <w:fldChar w:fldCharType="end"/>
                            </w:r>
                          </w:p>
                        </w:txbxContent>
                      </wps:txbx>
                      <wps:bodyPr anchor="t" lIns="0" tIns="0" rIns="0" bIns="0">
                        <a:noAutofit/>
                      </wps:bodyPr>
                    </wps:wsp>
                  </a:graphicData>
                </a:graphic>
              </wp:anchor>
            </w:drawing>
          </mc:Choice>
          <mc:Fallback>
            <w:pict>
              <v:rect style="position:absolute;rotation:0;width:468pt;height:137.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145923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9"/>
                                    <a:stretch>
                                      <a:fillRect/>
                                    </a:stretch>
                                  </pic:blipFill>
                                  <pic:spPr bwMode="auto">
                                    <a:xfrm>
                                      <a:off x="0" y="0"/>
                                      <a:ext cx="5943600" cy="1459230"/>
                                    </a:xfrm>
                                    <a:prstGeom prst="rect">
                                      <a:avLst/>
                                    </a:prstGeom>
                                  </pic:spPr>
                                </pic:pic>
                              </a:graphicData>
                            </a:graphic>
                          </wp:inline>
                        </w:drawing>
                      </w:r>
                      <w:bookmarkEnd w:id="11"/>
                      <w:r>
                        <w:rPr>
                          <w:vanish/>
                          <w:rPrChange w:id="0" w:author="Stuart Baker" w:date="2020-06-07T17:23:32Z"/>
                        </w:rPr>
                        <w:br/>
                      </w:r>
                      <w:bookmarkStart w:id="12" w:name="Ref_Figure4_full"/>
                      <w:r>
                        <w:rPr/>
                        <w:t xml:space="preserve">Figure </w:t>
                      </w:r>
                      <w:r>
                        <w:rPr/>
                        <w:fldChar w:fldCharType="begin"/>
                      </w:r>
                      <w:r>
                        <w:rPr/>
                        <w:instrText> SEQ Figure \* ARABIC </w:instrText>
                      </w:r>
                      <w:r>
                        <w:rPr/>
                        <w:fldChar w:fldCharType="separate"/>
                      </w:r>
                      <w:r>
                        <w:rPr/>
                        <w:t>5</w:t>
                      </w:r>
                      <w:r>
                        <w:rPr/>
                        <w:fldChar w:fldCharType="end"/>
                      </w:r>
                    </w:p>
                  </w:txbxContent>
                </v:textbox>
                <w10:wrap type="topAndBottom"/>
              </v:rect>
            </w:pict>
          </mc:Fallback>
        </mc:AlternateContent>
      </w:r>
    </w:p>
    <w:p>
      <w:pPr>
        <w:pStyle w:val="TextBody"/>
        <w:rPr/>
      </w:pPr>
      <w:r>
        <w:rP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w:t>
      </w:r>
      <w:ins w:id="205" w:author="Stuart Baker" w:date="2020-06-07T15:50:21Z">
        <w:r>
          <w:rPr/>
          <w:t xml:space="preserve"> </w:t>
        </w:r>
      </w:ins>
    </w:p>
    <w:p>
      <w:pPr>
        <w:pStyle w:val="TextBody"/>
        <w:rPr/>
      </w:pPr>
      <w:ins w:id="207" w:author="Stuart Baker" w:date="2020-06-07T16:02:13Z">
        <w:r>
          <w:rPr/>
          <w:t xml:space="preserve">The NMRA Conformance and Inspection department shall </w:t>
        </w:r>
      </w:ins>
      <w:ins w:id="208" w:author="Stuart Baker" w:date="2020-06-07T16:03:31Z">
        <w:r>
          <w:rPr/>
          <w:t>work with the manufacturer to determine conformance through design inspection. Conformance requires that indu</w:t>
        </w:r>
      </w:ins>
      <w:ins w:id="209" w:author="Stuart Baker" w:date="2020-06-07T16:04:00Z">
        <w:r>
          <w:rPr/>
          <w:t>stry standard TIA/EIA-422 or TIA/EIA-485 components are used.</w:t>
        </w:r>
      </w:ins>
    </w:p>
    <w:p>
      <w:pPr>
        <w:pStyle w:val="Heading3"/>
        <w:numPr>
          <w:ilvl w:val="2"/>
          <w:numId w:val="2"/>
        </w:numPr>
        <w:rPr/>
      </w:pPr>
      <w:r>
        <w:rPr/>
        <w:t>Command Station Output Signal</w:t>
      </w:r>
      <w:ins w:id="210" w:author="Stuart Baker" w:date="2020-06-07T15:52:13Z">
        <w:r>
          <w:rPr/>
          <w:t xml:space="preserve"> </w:t>
        </w:r>
      </w:ins>
      <w:ins w:id="211" w:author="Stuart Baker" w:date="2020-06-07T15:52:13Z">
        <w:r>
          <w:rPr/>
          <w:t>(TIA/EIA-422)</w:t>
        </w:r>
      </w:ins>
    </w:p>
    <w:p>
      <w:pPr>
        <w:pStyle w:val="TextBody"/>
        <w:rPr/>
      </w:pPr>
      <w:r>
        <w:rPr/>
        <w:t xml:space="preserve">A bipolar signal </w:t>
      </w:r>
      <w:del w:id="212" w:author="Stuart Baker" w:date="2020-06-07T11:54:37Z">
        <w:r>
          <w:rPr/>
          <w:delText>must</w:delText>
        </w:r>
      </w:del>
      <w:ins w:id="213" w:author="Stuart Baker" w:date="2020-06-07T11:54:37Z">
        <w:r>
          <w:rPr/>
          <w:t>shall</w:t>
        </w:r>
      </w:ins>
      <w:r>
        <w:rPr/>
        <w:t xml:space="preserve"> appear differentially on a two-wire cable with a signal amplitude of no less</w:t>
      </w:r>
      <w:ins w:id="214" w:author="Stuart Baker" w:date="2020-06-07T15:48:00Z">
        <w:r>
          <w:rPr/>
          <w:t xml:space="preserve"> </w:t>
        </w:r>
      </w:ins>
      <w:ins w:id="215" w:author="Stuart Baker" w:date="2020-06-07T15:48:00Z">
        <w:r>
          <w:rPr/>
          <w:t>than</w:t>
        </w:r>
      </w:ins>
      <w:r>
        <w:rPr/>
        <w:t xml:space="preserve"> </w:t>
      </w:r>
      <w:r>
        <w:rPr>
          <w:rFonts w:eastAsia="Noto Sans CJK SC Regular" w:cs="FreeSans" w:ascii="Liberation Serif" w:hAnsi="Liberation Serif"/>
        </w:rPr>
        <w:t>±</w:t>
      </w:r>
      <w:ins w:id="216" w:author="Stuart Baker" w:date="2020-06-07T15:54:12Z">
        <w:r>
          <w:rPr>
            <w:rFonts w:eastAsia="Noto Sans CJK SC Regular" w:cs="FreeSans" w:ascii="Liberation Serif" w:hAnsi="Liberation Serif"/>
          </w:rPr>
          <w:t>2</w:t>
        </w:r>
      </w:ins>
      <w:del w:id="217" w:author="Stuart Baker" w:date="2020-06-07T15:54:12Z">
        <w:r>
          <w:rPr>
            <w:rFonts w:eastAsia="Noto Sans CJK SC Regular" w:cs="FreeSans" w:ascii="Liberation Serif" w:hAnsi="Liberation Serif"/>
          </w:rPr>
          <w:delText>1.5</w:delText>
        </w:r>
      </w:del>
      <w:r>
        <w:rPr/>
        <w:t xml:space="preserve">V and no greater than </w:t>
      </w:r>
      <w:r>
        <w:rPr>
          <w:rFonts w:eastAsia="Noto Sans CJK SC Regular" w:cs="FreeSans" w:ascii="Liberation Serif" w:hAnsi="Liberation Serif"/>
        </w:rPr>
        <w:t>±</w:t>
      </w:r>
      <w:ins w:id="218" w:author="Stuart Baker" w:date="2020-06-07T15:54:36Z">
        <w:r>
          <w:rPr>
            <w:rFonts w:eastAsia="Noto Sans CJK SC Regular" w:cs="FreeSans" w:ascii="Liberation Serif" w:hAnsi="Liberation Serif"/>
          </w:rPr>
          <w:t>10</w:t>
        </w:r>
      </w:ins>
      <w:del w:id="219" w:author="Stuart Baker" w:date="2020-06-07T15:54:32Z">
        <w:r>
          <w:rPr>
            <w:rFonts w:eastAsia="Noto Sans CJK SC Regular" w:cs="FreeSans" w:ascii="Liberation Serif" w:hAnsi="Liberation Serif"/>
          </w:rPr>
          <w:delText>6</w:delText>
        </w:r>
      </w:del>
      <w:r>
        <w:rPr/>
        <w:t xml:space="preserve">V. The Command Station output </w:t>
      </w:r>
      <w:del w:id="220" w:author="Stuart Baker" w:date="2020-06-07T11:54:41Z">
        <w:r>
          <w:rPr/>
          <w:delText>must</w:delText>
        </w:r>
      </w:del>
      <w:ins w:id="221" w:author="Stuart Baker" w:date="2020-06-07T11:54:41Z">
        <w:r>
          <w:rPr/>
          <w:t>shall</w:t>
        </w:r>
      </w:ins>
      <w:r>
        <w:rPr/>
        <w:t xml:space="preserve"> be capable of supplying </w:t>
      </w:r>
      <w:r>
        <w:rPr>
          <w:rFonts w:eastAsia="Noto Sans CJK SC Regular" w:cs="FreeSans" w:ascii="Liberation Serif" w:hAnsi="Liberation Serif"/>
        </w:rPr>
        <w:t>±</w:t>
      </w:r>
      <w:ins w:id="222" w:author="Stuart Baker" w:date="2020-06-07T15:57:06Z">
        <w:r>
          <w:rPr>
            <w:rFonts w:eastAsia="Noto Sans CJK SC Regular" w:cs="FreeSans" w:ascii="Liberation Serif" w:hAnsi="Liberation Serif"/>
          </w:rPr>
          <w:t>2</w:t>
        </w:r>
      </w:ins>
      <w:del w:id="223" w:author="Stuart Baker" w:date="2020-06-07T15:57:06Z">
        <w:r>
          <w:rPr>
            <w:rFonts w:eastAsia="Noto Sans CJK SC Regular" w:cs="FreeSans" w:ascii="Liberation Serif" w:hAnsi="Liberation Serif"/>
          </w:rPr>
          <w:delText>1.5</w:delText>
        </w:r>
      </w:del>
      <w:r>
        <w:rPr/>
        <w:t xml:space="preserve">V into a </w:t>
      </w:r>
      <w:del w:id="224" w:author="Stuart Baker" w:date="2020-06-07T15:55:09Z">
        <w:r>
          <w:rPr/>
          <w:delText>90</w:delText>
        </w:r>
      </w:del>
      <w:ins w:id="225" w:author="Stuart Baker" w:date="2020-06-07T15:56:56Z">
        <w:r>
          <w:rPr/>
          <w:t>100</w:t>
        </w:r>
      </w:ins>
      <w:r>
        <w:rPr>
          <w:rFonts w:eastAsia="Noto Sans CJK SC Regular" w:cs="FreeSans"/>
        </w:rPr>
        <w:t>Ω</w:t>
      </w:r>
      <w:r>
        <w:rPr/>
        <w:t xml:space="preserve"> resistive load.</w:t>
      </w:r>
    </w:p>
    <w:p>
      <w:pPr>
        <w:pStyle w:val="TextBody"/>
        <w:rPr/>
      </w:pPr>
      <w:r>
        <w:rPr/>
        <w:t xml:space="preserve">The output current of each differential signal shall be limited to no greater than </w:t>
      </w:r>
      <w:del w:id="226" w:author="Stuart Baker" w:date="2020-06-07T15:57:56Z">
        <w:r>
          <w:rPr/>
          <w:delText>250</w:delText>
        </w:r>
      </w:del>
      <w:ins w:id="227" w:author="Stuart Baker" w:date="2020-06-07T15:57:56Z">
        <w:r>
          <w:rPr/>
          <w:t>150</w:t>
        </w:r>
      </w:ins>
      <w:r>
        <w:rPr/>
        <w:t>mA when shorted to the reference ground to reduce hazards in case of a short circuit in the Power Station Interface.</w:t>
      </w:r>
      <w:del w:id="228" w:author="Stuart Baker" w:date="2020-06-07T16:30:24Z">
        <w:r>
          <w:rPr/>
          <w:delText xml:space="preserve"> The output shall be short circuit protected to prevent damage to internal devices when a short is present at the output connection.</w:delText>
        </w:r>
      </w:del>
    </w:p>
    <w:p>
      <w:pPr>
        <w:pStyle w:val="TextBody"/>
        <w:rPr/>
      </w:pPr>
      <w:r>
        <w:rPr/>
        <w:t xml:space="preserve">These specs are intentionally designed around </w:t>
      </w:r>
      <w:ins w:id="229" w:author="Stuart Baker" w:date="2020-06-07T16:01:13Z">
        <w:r>
          <w:rPr/>
          <w:t xml:space="preserve">the </w:t>
        </w:r>
      </w:ins>
      <w:r>
        <w:rPr/>
        <w:t xml:space="preserve">TIA/EIA-422 </w:t>
      </w:r>
      <w:del w:id="230" w:author="Stuart Baker" w:date="2020-06-07T15:58:18Z">
        <w:r>
          <w:rPr/>
          <w:delText xml:space="preserve">and TIA/EIA-485 </w:delText>
        </w:r>
      </w:del>
      <w:r>
        <w:rPr/>
        <w:t>standard</w:t>
      </w:r>
      <w:del w:id="231" w:author="Stuart Baker" w:date="2020-06-07T15:58:21Z">
        <w:r>
          <w:rPr/>
          <w:delText>s</w:delText>
        </w:r>
      </w:del>
      <w:r>
        <w:rPr/>
        <w:t>.</w:t>
      </w:r>
    </w:p>
    <w:p>
      <w:pPr>
        <w:pStyle w:val="Table"/>
        <w:keepNext w:val="true"/>
        <w:rPr/>
      </w:pPr>
      <w:r>
        <w:rPr/>
        <w:t xml:space="preserve">Table </w:t>
      </w:r>
      <w:r>
        <w:rPr/>
        <w:fldChar w:fldCharType="begin"/>
      </w:r>
      <w:r>
        <w:rPr/>
        <w:instrText> SEQ Table \* ARABIC </w:instrText>
      </w:r>
      <w:r>
        <w:rPr/>
        <w:fldChar w:fldCharType="separate"/>
      </w:r>
      <w:r>
        <w:rPr/>
        <w:t>6</w:t>
      </w:r>
      <w:r>
        <w:rPr/>
        <w:fldChar w:fldCharType="end"/>
      </w:r>
      <w:ins w:id="232" w:author="Stuart Baker" w:date="2020-06-07T15:13:49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6028"/>
        <w:gridCol w:w="3331"/>
      </w:tblGrid>
      <w:tr>
        <w:trPr/>
        <w:tc>
          <w:tcPr>
            <w:tcW w:w="6028" w:type="dxa"/>
            <w:tcBorders>
              <w:top w:val="single" w:sz="2" w:space="0" w:color="000000"/>
              <w:left w:val="single" w:sz="2" w:space="0" w:color="000000"/>
              <w:bottom w:val="single" w:sz="2" w:space="0" w:color="000000"/>
            </w:tcBorders>
            <w:shd w:fill="auto" w:val="clear"/>
          </w:tcPr>
          <w:p>
            <w:pPr>
              <w:pStyle w:val="TableContents"/>
              <w:rPr/>
            </w:pPr>
            <w:r>
              <w:rPr>
                <w:b/>
                <w:bCs/>
              </w:rPr>
              <w:t>Command Station Output Differential Voltage Max</w:t>
            </w:r>
          </w:p>
        </w:tc>
        <w:tc>
          <w:tcPr>
            <w:tcW w:w="333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ins w:id="233" w:author="Stuart Baker" w:date="2020-06-07T15:58:55Z">
              <w:r>
                <w:rPr>
                  <w:rFonts w:eastAsia="Noto Sans CJK SC Regular" w:cs="FreeSans" w:ascii="Liberation Serif" w:hAnsi="Liberation Serif"/>
                </w:rPr>
                <w:t>10</w:t>
              </w:r>
            </w:ins>
            <w:del w:id="234" w:author="Stuart Baker" w:date="2020-06-07T15:58:55Z">
              <w:r>
                <w:rPr>
                  <w:rFonts w:eastAsia="Noto Sans CJK SC Regular" w:cs="FreeSans" w:ascii="Liberation Serif" w:hAnsi="Liberation Serif"/>
                </w:rPr>
                <w:delText>6</w:delText>
              </w:r>
            </w:del>
            <w:r>
              <w:rPr/>
              <w:t>V (open circuit)</w:t>
            </w:r>
          </w:p>
        </w:tc>
      </w:tr>
      <w:tr>
        <w:trPr/>
        <w:tc>
          <w:tcPr>
            <w:tcW w:w="6028" w:type="dxa"/>
            <w:tcBorders>
              <w:left w:val="single" w:sz="2" w:space="0" w:color="000000"/>
              <w:bottom w:val="single" w:sz="2" w:space="0" w:color="000000"/>
            </w:tcBorders>
            <w:shd w:fill="auto" w:val="clear"/>
          </w:tcPr>
          <w:p>
            <w:pPr>
              <w:pStyle w:val="TableContents"/>
              <w:rPr/>
            </w:pPr>
            <w:r>
              <w:rPr>
                <w:b/>
                <w:bCs/>
              </w:rPr>
              <w:t>Command Station Output Differential Voltage Min</w:t>
            </w:r>
          </w:p>
        </w:tc>
        <w:tc>
          <w:tcPr>
            <w:tcW w:w="3331"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ins w:id="235" w:author="Stuart Baker" w:date="2020-06-07T15:58:58Z">
              <w:r>
                <w:rPr>
                  <w:rFonts w:eastAsia="Noto Sans CJK SC Regular" w:cs="FreeSans" w:ascii="Liberation Serif" w:hAnsi="Liberation Serif"/>
                </w:rPr>
                <w:t>2</w:t>
              </w:r>
            </w:ins>
            <w:del w:id="236" w:author="Stuart Baker" w:date="2020-06-07T15:58:58Z">
              <w:r>
                <w:rPr>
                  <w:rFonts w:eastAsia="Noto Sans CJK SC Regular" w:cs="FreeSans" w:ascii="Liberation Serif" w:hAnsi="Liberation Serif"/>
                </w:rPr>
                <w:delText>1.5</w:delText>
              </w:r>
            </w:del>
            <w:r>
              <w:rPr/>
              <w:t>V (90</w:t>
            </w:r>
            <w:r>
              <w:rPr>
                <w:rFonts w:eastAsia="Noto Sans CJK SC Regular" w:cs="FreeSans"/>
              </w:rPr>
              <w:t>Ω</w:t>
            </w:r>
            <w:r>
              <w:rPr/>
              <w:t xml:space="preserve"> load)</w:t>
            </w:r>
          </w:p>
        </w:tc>
      </w:tr>
      <w:tr>
        <w:trPr/>
        <w:tc>
          <w:tcPr>
            <w:tcW w:w="6028" w:type="dxa"/>
            <w:tcBorders>
              <w:left w:val="single" w:sz="2" w:space="0" w:color="000000"/>
              <w:bottom w:val="single" w:sz="2" w:space="0" w:color="000000"/>
            </w:tcBorders>
            <w:shd w:fill="auto" w:val="clear"/>
          </w:tcPr>
          <w:p>
            <w:pPr>
              <w:pStyle w:val="TableContents"/>
              <w:rPr/>
            </w:pPr>
            <w:r>
              <w:rPr>
                <w:b/>
                <w:bCs/>
              </w:rPr>
              <w:t>Command Station Output Short Circuit to Ground Reference Current Limit</w:t>
            </w:r>
          </w:p>
        </w:tc>
        <w:tc>
          <w:tcPr>
            <w:tcW w:w="3331" w:type="dxa"/>
            <w:tcBorders>
              <w:left w:val="single" w:sz="2" w:space="0" w:color="000000"/>
              <w:bottom w:val="single" w:sz="2" w:space="0" w:color="000000"/>
              <w:right w:val="single" w:sz="2" w:space="0" w:color="000000"/>
            </w:tcBorders>
            <w:shd w:fill="auto" w:val="clear"/>
          </w:tcPr>
          <w:p>
            <w:pPr>
              <w:pStyle w:val="TableContents"/>
              <w:rPr/>
            </w:pPr>
            <w:ins w:id="237" w:author="Stuart Baker" w:date="2020-06-07T15:59:02Z">
              <w:r>
                <w:rPr/>
                <w:t>150</w:t>
              </w:r>
            </w:ins>
            <w:del w:id="238" w:author="Stuart Baker" w:date="2020-06-07T15:59:02Z">
              <w:r>
                <w:rPr/>
                <w:delText>250</w:delText>
              </w:r>
            </w:del>
            <w:r>
              <w:rPr/>
              <w:t>mA</w:t>
            </w:r>
          </w:p>
        </w:tc>
      </w:tr>
    </w:tbl>
    <w:p>
      <w:pPr>
        <w:pStyle w:val="Heading3"/>
        <w:numPr>
          <w:ilvl w:val="2"/>
          <w:numId w:val="2"/>
        </w:numPr>
        <w:rPr/>
      </w:pPr>
      <w:ins w:id="239" w:author="Stuart Baker" w:date="2020-06-07T15:52:56Z">
        <w:r>
          <w:rPr/>
          <w:t xml:space="preserve">Command Station Output Signal </w:t>
        </w:r>
      </w:ins>
      <w:ins w:id="240" w:author="Stuart Baker" w:date="2020-06-07T15:52:56Z">
        <w:r>
          <w:rPr/>
          <w:t>(TIA/EIA-485)</w:t>
        </w:r>
      </w:ins>
    </w:p>
    <w:p>
      <w:pPr>
        <w:pStyle w:val="TextBody"/>
        <w:rPr/>
      </w:pPr>
      <w:ins w:id="242" w:author="Stuart Baker" w:date="2020-06-07T15:52:56Z">
        <w:r>
          <w:rPr/>
          <w:t xml:space="preserve">A bipolar signal </w:t>
        </w:r>
      </w:ins>
      <w:ins w:id="243" w:author="Stuart Baker" w:date="2020-06-07T15:52:56Z">
        <w:r>
          <w:rPr/>
          <w:t>shall</w:t>
        </w:r>
      </w:ins>
      <w:ins w:id="244" w:author="Stuart Baker" w:date="2020-06-07T15:52:56Z">
        <w:r>
          <w:rPr/>
          <w:t xml:space="preserve"> appear differentially on a two-wire cable with a signal amplitude of no less </w:t>
        </w:r>
      </w:ins>
      <w:ins w:id="245" w:author="Stuart Baker" w:date="2020-06-07T15:52:56Z">
        <w:r>
          <w:rPr/>
          <w:t>than</w:t>
        </w:r>
      </w:ins>
      <w:ins w:id="246" w:author="Stuart Baker" w:date="2020-06-07T15:52:56Z">
        <w:r>
          <w:rPr/>
          <w:t xml:space="preserve"> </w:t>
        </w:r>
      </w:ins>
      <w:ins w:id="247" w:author="Stuart Baker" w:date="2020-06-07T15:52:56Z">
        <w:r>
          <w:rPr>
            <w:rFonts w:eastAsia="Noto Sans CJK SC Regular" w:cs="FreeSans" w:ascii="Liberation Serif" w:hAnsi="Liberation Serif"/>
          </w:rPr>
          <w:t>±</w:t>
        </w:r>
      </w:ins>
      <w:ins w:id="248" w:author="Stuart Baker" w:date="2020-06-07T15:52:56Z">
        <w:r>
          <w:rPr/>
          <w:t xml:space="preserve">1.5V and no greater than </w:t>
        </w:r>
      </w:ins>
      <w:ins w:id="249" w:author="Stuart Baker" w:date="2020-06-07T15:52:56Z">
        <w:r>
          <w:rPr>
            <w:rFonts w:eastAsia="Noto Sans CJK SC Regular" w:cs="FreeSans" w:ascii="Liberation Serif" w:hAnsi="Liberation Serif"/>
          </w:rPr>
          <w:t>±</w:t>
        </w:r>
      </w:ins>
      <w:ins w:id="250" w:author="Stuart Baker" w:date="2020-06-07T15:52:56Z">
        <w:r>
          <w:rPr>
            <w:rFonts w:eastAsia="Noto Sans CJK SC Regular" w:cs="FreeSans" w:ascii="Liberation Serif" w:hAnsi="Liberation Serif"/>
          </w:rPr>
          <w:t>5</w:t>
        </w:r>
      </w:ins>
      <w:ins w:id="251" w:author="Stuart Baker" w:date="2020-06-07T15:52:56Z">
        <w:r>
          <w:rPr/>
          <w:t xml:space="preserve">V. The Command Station output </w:t>
        </w:r>
      </w:ins>
      <w:ins w:id="252" w:author="Stuart Baker" w:date="2020-06-07T15:52:56Z">
        <w:r>
          <w:rPr/>
          <w:t>shall</w:t>
        </w:r>
      </w:ins>
      <w:ins w:id="253" w:author="Stuart Baker" w:date="2020-06-07T15:52:56Z">
        <w:r>
          <w:rPr/>
          <w:t xml:space="preserve"> be capable of supplying </w:t>
        </w:r>
      </w:ins>
      <w:ins w:id="254" w:author="Stuart Baker" w:date="2020-06-07T15:52:56Z">
        <w:r>
          <w:rPr>
            <w:rFonts w:eastAsia="Noto Sans CJK SC Regular" w:cs="FreeSans" w:ascii="Liberation Serif" w:hAnsi="Liberation Serif"/>
          </w:rPr>
          <w:t>±</w:t>
        </w:r>
      </w:ins>
      <w:ins w:id="255" w:author="Stuart Baker" w:date="2020-06-07T15:52:56Z">
        <w:r>
          <w:rPr/>
          <w:t xml:space="preserve">1.5V into a </w:t>
        </w:r>
      </w:ins>
      <w:ins w:id="256" w:author="Stuart Baker" w:date="2020-06-07T15:52:56Z">
        <w:r>
          <w:rPr/>
          <w:t>60</w:t>
        </w:r>
      </w:ins>
      <w:ins w:id="257" w:author="Stuart Baker" w:date="2020-06-07T15:52:56Z">
        <w:r>
          <w:rPr>
            <w:rFonts w:eastAsia="Noto Sans CJK SC Regular" w:cs="FreeSans"/>
          </w:rPr>
          <w:t>Ω</w:t>
        </w:r>
      </w:ins>
      <w:ins w:id="258" w:author="Stuart Baker" w:date="2020-06-07T15:52:56Z">
        <w:r>
          <w:rPr/>
          <w:t xml:space="preserve"> resistive load.</w:t>
        </w:r>
      </w:ins>
    </w:p>
    <w:p>
      <w:pPr>
        <w:pStyle w:val="TextBody"/>
        <w:rPr/>
      </w:pPr>
      <w:ins w:id="260" w:author="Stuart Baker" w:date="2020-06-07T15:52:56Z">
        <w:r>
          <w:rPr/>
          <w:t>The output current of each differential signal shall be limited to no greater than 250mA when shorted to -</w:t>
        </w:r>
      </w:ins>
      <w:ins w:id="261" w:author="Stuart Baker" w:date="2020-06-07T15:52:56Z">
        <w:r>
          <w:rPr/>
          <w:t xml:space="preserve">7V or +12V to </w:t>
        </w:r>
      </w:ins>
      <w:ins w:id="262" w:author="Stuart Baker" w:date="2020-06-07T15:52:56Z">
        <w:r>
          <w:rPr/>
          <w:t xml:space="preserve">reduce hazards in case of a short circuit in the Power Station Interface. </w:t>
        </w:r>
      </w:ins>
    </w:p>
    <w:p>
      <w:pPr>
        <w:pStyle w:val="TextBody"/>
        <w:rPr/>
      </w:pPr>
      <w:ins w:id="264" w:author="Stuart Baker" w:date="2020-06-07T15:52:56Z">
        <w:r>
          <w:rPr/>
          <w:t xml:space="preserve">These specs are intentionally designed around </w:t>
        </w:r>
      </w:ins>
      <w:ins w:id="265" w:author="Stuart Baker" w:date="2020-06-07T15:52:56Z">
        <w:r>
          <w:rPr/>
          <w:t xml:space="preserve">the </w:t>
        </w:r>
      </w:ins>
      <w:ins w:id="266" w:author="Stuart Baker" w:date="2020-06-07T15:52:56Z">
        <w:r>
          <w:rPr/>
          <w:t>TIA/EIA-485 standard.</w:t>
        </w:r>
      </w:ins>
    </w:p>
    <w:p>
      <w:pPr>
        <w:pStyle w:val="Table"/>
        <w:keepNext w:val="true"/>
        <w:rPr/>
      </w:pPr>
      <w:ins w:id="268" w:author="Stuart Baker" w:date="2020-06-07T15:52:56Z">
        <w:r>
          <w:rPr/>
          <w:t xml:space="preserve">Table </w:t>
        </w:r>
      </w:ins>
      <w:ins w:id="269" w:author="Stuart Baker" w:date="2020-06-07T15:52:56Z">
        <w:r>
          <w:rPr/>
          <w:fldChar w:fldCharType="begin"/>
        </w:r>
      </w:ins>
      <w:r>
        <w:rPr/>
        <w:instrText> SEQ Table \* ARABIC </w:instrText>
      </w:r>
      <w:r>
        <w:rPr/>
        <w:fldChar w:fldCharType="separate"/>
      </w:r>
      <w:r>
        <w:rPr/>
        <w:t>7</w:t>
      </w:r>
      <w:r>
        <w:rPr/>
        <w:fldChar w:fldCharType="end"/>
      </w:r>
      <w:ins w:id="270" w:author="Stuart Baker" w:date="2020-06-07T15:52:56Z">
        <w:r>
          <w:rPr/>
          <w:t>: Summary of Requirement Values</w:t>
        </w:r>
      </w:ins>
    </w:p>
    <w:tbl>
      <w:tblPr>
        <w:tblW w:w="9360" w:type="dxa"/>
        <w:jc w:val="left"/>
        <w:tblInd w:w="0" w:type="dxa"/>
        <w:tblCellMar>
          <w:top w:w="55" w:type="dxa"/>
          <w:left w:w="55" w:type="dxa"/>
          <w:bottom w:w="55" w:type="dxa"/>
          <w:right w:w="55" w:type="dxa"/>
        </w:tblCellMar>
      </w:tblPr>
      <w:tblGrid>
        <w:gridCol w:w="6028"/>
        <w:gridCol w:w="3331"/>
      </w:tblGrid>
      <w:tr>
        <w:trPr/>
        <w:tc>
          <w:tcPr>
            <w:tcW w:w="6028" w:type="dxa"/>
            <w:tcBorders>
              <w:top w:val="single" w:sz="2" w:space="0" w:color="000000"/>
              <w:left w:val="single" w:sz="2" w:space="0" w:color="000000"/>
              <w:bottom w:val="single" w:sz="2" w:space="0" w:color="000000"/>
            </w:tcBorders>
            <w:shd w:fill="auto" w:val="clear"/>
          </w:tcPr>
          <w:p>
            <w:pPr>
              <w:pStyle w:val="TableContents"/>
              <w:rPr/>
            </w:pPr>
            <w:ins w:id="271" w:author="Stuart Baker" w:date="2020-06-07T15:52:56Z">
              <w:r>
                <w:rPr>
                  <w:b/>
                  <w:bCs/>
                </w:rPr>
                <w:t>Command Station Output Differential Voltage Max</w:t>
              </w:r>
            </w:ins>
          </w:p>
        </w:tc>
        <w:tc>
          <w:tcPr>
            <w:tcW w:w="333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ins w:id="272" w:author="Stuart Baker" w:date="2020-06-07T15:52:56Z">
              <w:r>
                <w:rPr>
                  <w:rFonts w:eastAsia="Noto Sans CJK SC Regular" w:cs="FreeSans" w:ascii="Liberation Serif" w:hAnsi="Liberation Serif"/>
                </w:rPr>
                <w:t>±</w:t>
              </w:r>
            </w:ins>
            <w:ins w:id="273" w:author="Stuart Baker" w:date="2020-06-07T15:52:56Z">
              <w:r>
                <w:rPr>
                  <w:rFonts w:eastAsia="Noto Sans CJK SC Regular" w:cs="FreeSans" w:ascii="Liberation Serif" w:hAnsi="Liberation Serif"/>
                </w:rPr>
                <w:t>5</w:t>
              </w:r>
            </w:ins>
            <w:ins w:id="274" w:author="Stuart Baker" w:date="2020-06-07T15:52:56Z">
              <w:r>
                <w:rPr/>
                <w:t>V (open circuit)</w:t>
              </w:r>
            </w:ins>
          </w:p>
        </w:tc>
      </w:tr>
      <w:tr>
        <w:trPr/>
        <w:tc>
          <w:tcPr>
            <w:tcW w:w="6028" w:type="dxa"/>
            <w:tcBorders>
              <w:left w:val="single" w:sz="2" w:space="0" w:color="000000"/>
              <w:bottom w:val="single" w:sz="2" w:space="0" w:color="000000"/>
            </w:tcBorders>
            <w:shd w:fill="auto" w:val="clear"/>
          </w:tcPr>
          <w:p>
            <w:pPr>
              <w:pStyle w:val="TableContents"/>
              <w:rPr/>
            </w:pPr>
            <w:ins w:id="275" w:author="Stuart Baker" w:date="2020-06-07T15:52:56Z">
              <w:r>
                <w:rPr>
                  <w:b/>
                  <w:bCs/>
                </w:rPr>
                <w:t>Command Station Output Differential Voltage Min</w:t>
              </w:r>
            </w:ins>
          </w:p>
        </w:tc>
        <w:tc>
          <w:tcPr>
            <w:tcW w:w="3331" w:type="dxa"/>
            <w:tcBorders>
              <w:left w:val="single" w:sz="2" w:space="0" w:color="000000"/>
              <w:bottom w:val="single" w:sz="2" w:space="0" w:color="000000"/>
              <w:right w:val="single" w:sz="2" w:space="0" w:color="000000"/>
            </w:tcBorders>
            <w:shd w:fill="auto" w:val="clear"/>
          </w:tcPr>
          <w:p>
            <w:pPr>
              <w:pStyle w:val="TableContents"/>
              <w:rPr/>
            </w:pPr>
            <w:ins w:id="276" w:author="Stuart Baker" w:date="2020-06-07T15:52:56Z">
              <w:r>
                <w:rPr>
                  <w:rFonts w:eastAsia="Noto Sans CJK SC Regular" w:cs="FreeSans" w:ascii="Liberation Serif" w:hAnsi="Liberation Serif"/>
                </w:rPr>
                <w:t>±</w:t>
              </w:r>
            </w:ins>
            <w:ins w:id="277" w:author="Stuart Baker" w:date="2020-06-07T15:52:56Z">
              <w:r>
                <w:rPr/>
                <w:t>1.5V (90</w:t>
              </w:r>
            </w:ins>
            <w:ins w:id="278" w:author="Stuart Baker" w:date="2020-06-07T15:52:56Z">
              <w:r>
                <w:rPr>
                  <w:rFonts w:eastAsia="Noto Sans CJK SC Regular" w:cs="FreeSans"/>
                </w:rPr>
                <w:t>Ω</w:t>
              </w:r>
            </w:ins>
            <w:ins w:id="279" w:author="Stuart Baker" w:date="2020-06-07T15:52:56Z">
              <w:r>
                <w:rPr/>
                <w:t xml:space="preserve"> load)</w:t>
              </w:r>
            </w:ins>
          </w:p>
        </w:tc>
      </w:tr>
      <w:tr>
        <w:trPr/>
        <w:tc>
          <w:tcPr>
            <w:tcW w:w="6028" w:type="dxa"/>
            <w:tcBorders>
              <w:left w:val="single" w:sz="2" w:space="0" w:color="000000"/>
              <w:bottom w:val="single" w:sz="2" w:space="0" w:color="000000"/>
            </w:tcBorders>
            <w:shd w:fill="auto" w:val="clear"/>
          </w:tcPr>
          <w:p>
            <w:pPr>
              <w:pStyle w:val="TableContents"/>
              <w:rPr/>
            </w:pPr>
            <w:ins w:id="280" w:author="Stuart Baker" w:date="2020-06-07T15:52:56Z">
              <w:r>
                <w:rPr>
                  <w:b/>
                  <w:bCs/>
                </w:rPr>
                <w:t xml:space="preserve">Command Station Output Short Circuit to </w:t>
              </w:r>
            </w:ins>
            <w:ins w:id="281" w:author="Stuart Baker" w:date="2020-06-07T19:49:43Z">
              <w:r>
                <w:rPr>
                  <w:b/>
                  <w:bCs/>
                </w:rPr>
                <w:t>-</w:t>
              </w:r>
            </w:ins>
            <w:ins w:id="282" w:author="Stuart Baker" w:date="2020-06-07T19:49:43Z">
              <w:r>
                <w:rPr>
                  <w:b/>
                  <w:bCs/>
                </w:rPr>
                <w:t>7V or +12V</w:t>
              </w:r>
            </w:ins>
          </w:p>
        </w:tc>
        <w:tc>
          <w:tcPr>
            <w:tcW w:w="3331" w:type="dxa"/>
            <w:tcBorders>
              <w:left w:val="single" w:sz="2" w:space="0" w:color="000000"/>
              <w:bottom w:val="single" w:sz="2" w:space="0" w:color="000000"/>
              <w:right w:val="single" w:sz="2" w:space="0" w:color="000000"/>
            </w:tcBorders>
            <w:shd w:fill="auto" w:val="clear"/>
          </w:tcPr>
          <w:p>
            <w:pPr>
              <w:pStyle w:val="TableContents"/>
              <w:rPr/>
            </w:pPr>
            <w:ins w:id="283" w:author="Stuart Baker" w:date="2020-06-07T15:52:56Z">
              <w:r>
                <w:rPr/>
                <w:t>250mA</w:t>
              </w:r>
            </w:ins>
          </w:p>
        </w:tc>
      </w:tr>
    </w:tbl>
    <w:p>
      <w:pPr>
        <w:pStyle w:val="TextBody"/>
        <w:rPr>
          <w:rFonts w:eastAsia="Noto Sans CJK SC Regular" w:cs="FreeSans"/>
        </w:rPr>
      </w:pPr>
      <w:r>
        <w:rPr/>
      </w:r>
    </w:p>
    <w:p>
      <w:pPr>
        <w:pStyle w:val="Heading3"/>
        <w:numPr>
          <w:ilvl w:val="2"/>
          <w:numId w:val="2"/>
        </w:numPr>
        <w:rPr/>
      </w:pPr>
      <w:r>
        <w:rPr/>
        <w:t>Power Station Input Signal</w:t>
      </w:r>
      <w:ins w:id="284" w:author="Stuart Baker" w:date="2020-06-07T16:25:46Z">
        <w:r>
          <w:rPr/>
          <w:t xml:space="preserve"> </w:t>
        </w:r>
      </w:ins>
      <w:ins w:id="285" w:author="Stuart Baker" w:date="2020-06-07T16:25:46Z">
        <w:r>
          <w:rPr/>
          <w:t>(TIA/EIA-422)</w:t>
        </w:r>
      </w:ins>
    </w:p>
    <w:p>
      <w:pPr>
        <w:pStyle w:val="TextBody"/>
        <w:rPr/>
      </w:pPr>
      <w:r>
        <w:rPr/>
        <w:t xml:space="preserve">The Power Station </w:t>
      </w:r>
      <w:del w:id="286" w:author="Stuart Baker" w:date="2020-06-07T11:54:45Z">
        <w:r>
          <w:rPr/>
          <w:delText>must</w:delText>
        </w:r>
      </w:del>
      <w:ins w:id="287" w:author="Stuart Baker" w:date="2020-06-07T11:54:45Z">
        <w:r>
          <w:rPr/>
          <w:t>shall</w:t>
        </w:r>
      </w:ins>
      <w:r>
        <w:rPr/>
        <w:t xml:space="preserve"> accept as a valid input a bipolar signal with an amplitude of at least </w:t>
      </w:r>
      <w:r>
        <w:rPr>
          <w:rFonts w:eastAsia="Noto Sans CJK SC Regular" w:cs="FreeSans" w:ascii="Liberation Serif" w:hAnsi="Liberation Serif"/>
        </w:rPr>
        <w:t>±</w:t>
      </w:r>
      <w:r>
        <w:rPr/>
        <w:t>200 mV</w:t>
      </w:r>
      <w:del w:id="288" w:author="Stuart Baker" w:date="2020-06-07T16:41:09Z">
        <w:r>
          <w:rPr/>
          <w:delText xml:space="preserve"> and shall be capable of accepting signals with an amplitude of </w:delText>
        </w:r>
      </w:del>
      <w:del w:id="289" w:author="Stuart Baker" w:date="2020-06-07T16:41:09Z">
        <w:r>
          <w:rPr>
            <w:rFonts w:eastAsia="Noto Sans CJK SC Regular" w:cs="FreeSans" w:ascii="Liberation Serif" w:hAnsi="Liberation Serif"/>
          </w:rPr>
          <w:delText>±</w:delText>
        </w:r>
      </w:del>
      <w:del w:id="290" w:author="Stuart Baker" w:date="2020-06-07T16:41:09Z">
        <w:r>
          <w:rPr/>
          <w:delText>7V without damage</w:delText>
        </w:r>
      </w:del>
      <w:r>
        <w:rPr/>
        <w:t>.</w:t>
      </w:r>
    </w:p>
    <w:p>
      <w:pPr>
        <w:pStyle w:val="TextBody"/>
        <w:rPr/>
      </w:pPr>
      <w:r>
        <w:rPr/>
        <w:t xml:space="preserve">So that multiple Power Stations may be operated by parallel connection to the same Command Station output, the Power Station shall </w:t>
      </w:r>
      <w:ins w:id="291" w:author="Stuart Baker" w:date="2020-06-07T16:40:27Z">
        <w:r>
          <w:rPr/>
          <w:t>have a receiver input resistance of 4K</w:t>
        </w:r>
      </w:ins>
      <w:ins w:id="292" w:author="Stuart Baker" w:date="2020-06-07T16:40:27Z">
        <w:r>
          <w:rPr>
            <w:rFonts w:eastAsia="Noto Sans CJK SC Regular" w:cs="FreeSans"/>
          </w:rPr>
          <w:t>Ω or greater</w:t>
        </w:r>
      </w:ins>
      <w:del w:id="293" w:author="Stuart Baker" w:date="2020-06-07T16:40:25Z">
        <w:r>
          <w:rPr>
            <w:rFonts w:eastAsia="Noto Sans CJK SC Regular" w:cs="FreeSans"/>
          </w:rPr>
          <w:delText xml:space="preserve">draw no more than 1.5mA from its input terminals when the input signal has an amplitude of </w:delText>
        </w:r>
      </w:del>
      <w:del w:id="294" w:author="Stuart Baker" w:date="2020-06-07T16:40:25Z">
        <w:r>
          <w:rPr>
            <w:rFonts w:eastAsia="Noto Sans CJK SC Regular" w:cs="FreeSans" w:ascii="Liberation Serif" w:hAnsi="Liberation Serif"/>
          </w:rPr>
          <w:delText>±</w:delText>
        </w:r>
      </w:del>
      <w:del w:id="295" w:author="Stuart Baker" w:date="2020-06-07T16:40:25Z">
        <w:r>
          <w:rPr>
            <w:rFonts w:eastAsia="Noto Sans CJK SC Regular" w:cs="FreeSans"/>
          </w:rPr>
          <w:delText>5V</w:delText>
        </w:r>
      </w:del>
      <w:r>
        <w:rPr/>
        <w:t>.</w:t>
      </w:r>
    </w:p>
    <w:p>
      <w:pPr>
        <w:pStyle w:val="TextBody"/>
        <w:rPr/>
      </w:pPr>
      <w:r>
        <w:rPr/>
        <w:t>To account for common mode noise and differences in reference ground potential between the Command Station and Power Station, the Power Station</w:t>
      </w:r>
      <w:del w:id="296" w:author="Stuart Baker" w:date="2020-06-07T15:43:44Z">
        <w:r>
          <w:rPr/>
          <w:delText>’s response to the differential signal shall not be adversely affected by</w:delText>
        </w:r>
      </w:del>
      <w:ins w:id="297" w:author="Stuart Baker" w:date="2020-06-07T15:43:44Z">
        <w:r>
          <w:rPr/>
          <w:t xml:space="preserve"> </w:t>
        </w:r>
      </w:ins>
      <w:ins w:id="298" w:author="Stuart Baker" w:date="2020-06-07T15:43:44Z">
        <w:r>
          <w:rPr/>
          <w:t>shall operate in the presence of</w:t>
        </w:r>
      </w:ins>
      <w:r>
        <w:rPr/>
        <w:t xml:space="preserve"> common mode voltages up to </w:t>
      </w:r>
      <w:r>
        <w:rPr>
          <w:rFonts w:eastAsia="Noto Sans CJK SC Regular" w:cs="FreeSans" w:ascii="Liberation Serif" w:hAnsi="Liberation Serif"/>
        </w:rPr>
        <w:t>±</w:t>
      </w:r>
      <w:r>
        <w:rPr/>
        <w:t>7V relative to the Power Station’s reference ground input.</w:t>
      </w:r>
    </w:p>
    <w:p>
      <w:pPr>
        <w:pStyle w:val="Table"/>
        <w:keepNext w:val="true"/>
        <w:rPr/>
      </w:pPr>
      <w:r>
        <w:rPr/>
        <w:t xml:space="preserve">Table </w:t>
      </w:r>
      <w:r>
        <w:rPr/>
        <w:fldChar w:fldCharType="begin"/>
      </w:r>
      <w:r>
        <w:rPr/>
        <w:instrText> SEQ Table \* ARABIC </w:instrText>
      </w:r>
      <w:r>
        <w:rPr/>
        <w:fldChar w:fldCharType="separate"/>
      </w:r>
      <w:r>
        <w:rPr/>
        <w:t>8</w:t>
      </w:r>
      <w:r>
        <w:rPr/>
        <w:fldChar w:fldCharType="end"/>
      </w:r>
      <w:ins w:id="299" w:author="Stuart Baker" w:date="2020-06-07T15:13:53Z">
        <w:r>
          <w:rPr/>
          <w:t>:</w:t>
        </w:r>
      </w:ins>
      <w:r>
        <w:rPr/>
        <w:t xml:space="preserve"> Summary of Requirement Values</w:t>
      </w:r>
    </w:p>
    <w:tbl>
      <w:tblPr>
        <w:tblW w:w="9360" w:type="dxa"/>
        <w:jc w:val="left"/>
        <w:tblInd w:w="0" w:type="dxa"/>
        <w:tblCellMar>
          <w:top w:w="55" w:type="dxa"/>
          <w:left w:w="55" w:type="dxa"/>
          <w:bottom w:w="55" w:type="dxa"/>
          <w:right w:w="55" w:type="dxa"/>
        </w:tblCellMar>
      </w:tblPr>
      <w:tblGrid>
        <w:gridCol w:w="6028"/>
        <w:gridCol w:w="3331"/>
      </w:tblGrid>
      <w:tr>
        <w:trPr/>
        <w:tc>
          <w:tcPr>
            <w:tcW w:w="6028" w:type="dxa"/>
            <w:tcBorders>
              <w:top w:val="single" w:sz="2" w:space="0" w:color="000000"/>
              <w:left w:val="single" w:sz="2" w:space="0" w:color="000000"/>
              <w:bottom w:val="single" w:sz="2" w:space="0" w:color="000000"/>
            </w:tcBorders>
            <w:shd w:fill="auto" w:val="clear"/>
          </w:tcPr>
          <w:p>
            <w:pPr>
              <w:pStyle w:val="TableContents"/>
              <w:rPr/>
            </w:pPr>
            <w:r>
              <w:rPr>
                <w:b/>
                <w:bCs/>
              </w:rPr>
              <w:t xml:space="preserve">Power Station </w:t>
            </w:r>
            <w:ins w:id="300" w:author="Stuart Baker" w:date="2020-06-07T16:36:23Z">
              <w:r>
                <w:rPr>
                  <w:b/>
                  <w:bCs/>
                </w:rPr>
                <w:t>Common Mode</w:t>
              </w:r>
            </w:ins>
            <w:del w:id="301" w:author="Stuart Baker" w:date="2020-06-07T16:36:23Z">
              <w:r>
                <w:rPr>
                  <w:b/>
                  <w:bCs/>
                </w:rPr>
                <w:delText>Input Differential</w:delText>
              </w:r>
            </w:del>
            <w:r>
              <w:rPr>
                <w:b/>
                <w:bCs/>
              </w:rPr>
              <w:t xml:space="preserve"> Voltage Max</w:t>
            </w:r>
          </w:p>
        </w:tc>
        <w:tc>
          <w:tcPr>
            <w:tcW w:w="3331"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r>
              <w:rPr/>
              <w:t>7V</w:t>
            </w:r>
          </w:p>
        </w:tc>
      </w:tr>
      <w:tr>
        <w:trPr/>
        <w:tc>
          <w:tcPr>
            <w:tcW w:w="6028" w:type="dxa"/>
            <w:tcBorders>
              <w:left w:val="single" w:sz="2" w:space="0" w:color="000000"/>
              <w:bottom w:val="single" w:sz="2" w:space="0" w:color="000000"/>
            </w:tcBorders>
            <w:shd w:fill="auto" w:val="clear"/>
          </w:tcPr>
          <w:p>
            <w:pPr>
              <w:pStyle w:val="TableContents"/>
              <w:rPr/>
            </w:pPr>
            <w:r>
              <w:rPr>
                <w:b/>
                <w:bCs/>
              </w:rPr>
              <w:t>Power Station Input Differential Voltage Min</w:t>
            </w:r>
          </w:p>
        </w:tc>
        <w:tc>
          <w:tcPr>
            <w:tcW w:w="3331" w:type="dxa"/>
            <w:tcBorders>
              <w:left w:val="single" w:sz="2" w:space="0" w:color="000000"/>
              <w:bottom w:val="single" w:sz="2" w:space="0" w:color="000000"/>
              <w:right w:val="single" w:sz="2" w:space="0" w:color="000000"/>
            </w:tcBorders>
            <w:shd w:fill="auto" w:val="clear"/>
          </w:tcPr>
          <w:p>
            <w:pPr>
              <w:pStyle w:val="TableContents"/>
              <w:rPr/>
            </w:pPr>
            <w:r>
              <w:rPr>
                <w:rFonts w:eastAsia="Noto Sans CJK SC Regular" w:cs="FreeSans" w:ascii="Liberation Serif" w:hAnsi="Liberation Serif"/>
              </w:rPr>
              <w:t>±</w:t>
            </w:r>
            <w:r>
              <w:rPr/>
              <w:t>200mV</w:t>
            </w:r>
          </w:p>
        </w:tc>
      </w:tr>
      <w:tr>
        <w:trPr/>
        <w:tc>
          <w:tcPr>
            <w:tcW w:w="6028" w:type="dxa"/>
            <w:tcBorders>
              <w:left w:val="single" w:sz="2" w:space="0" w:color="000000"/>
              <w:bottom w:val="single" w:sz="2" w:space="0" w:color="000000"/>
            </w:tcBorders>
            <w:shd w:fill="auto" w:val="clear"/>
          </w:tcPr>
          <w:p>
            <w:pPr>
              <w:pStyle w:val="TableContents"/>
              <w:rPr>
                <w:b/>
                <w:b/>
                <w:bCs/>
              </w:rPr>
            </w:pPr>
            <w:r>
              <w:rPr>
                <w:b/>
                <w:bCs/>
              </w:rPr>
              <w:t xml:space="preserve">Power Station Input </w:t>
            </w:r>
            <w:ins w:id="302" w:author="Stuart Baker" w:date="2020-06-07T16:38:46Z">
              <w:r>
                <w:rPr>
                  <w:b/>
                  <w:bCs/>
                </w:rPr>
                <w:t>Resistance Min</w:t>
              </w:r>
            </w:ins>
            <w:del w:id="303" w:author="Stuart Baker" w:date="2020-06-07T16:38:46Z">
              <w:r>
                <w:rPr>
                  <w:b/>
                  <w:bCs/>
                </w:rPr>
                <w:delText>Current Max</w:delText>
              </w:r>
            </w:del>
          </w:p>
        </w:tc>
        <w:tc>
          <w:tcPr>
            <w:tcW w:w="3331" w:type="dxa"/>
            <w:tcBorders>
              <w:left w:val="single" w:sz="2" w:space="0" w:color="000000"/>
              <w:bottom w:val="single" w:sz="2" w:space="0" w:color="000000"/>
              <w:right w:val="single" w:sz="2" w:space="0" w:color="000000"/>
            </w:tcBorders>
            <w:shd w:fill="auto" w:val="clear"/>
          </w:tcPr>
          <w:p>
            <w:pPr>
              <w:pStyle w:val="TableContents"/>
              <w:rPr>
                <w:rFonts w:eastAsia="Noto Sans CJK SC Regular" w:cs="FreeSans"/>
              </w:rPr>
            </w:pPr>
            <w:ins w:id="304" w:author="Stuart Baker" w:date="2020-06-07T16:38:56Z">
              <w:r>
                <w:rPr/>
                <w:t>4</w:t>
              </w:r>
            </w:ins>
            <w:ins w:id="305" w:author="Stuart Baker" w:date="2020-06-07T16:39:00Z">
              <w:r>
                <w:rPr/>
                <w:t>K</w:t>
              </w:r>
            </w:ins>
            <w:ins w:id="306" w:author="Stuart Baker" w:date="2020-06-07T16:39:00Z">
              <w:r>
                <w:rPr>
                  <w:rFonts w:eastAsia="Noto Sans CJK SC Regular" w:cs="FreeSans"/>
                </w:rPr>
                <w:t>Ω</w:t>
              </w:r>
            </w:ins>
            <w:del w:id="307" w:author="Stuart Baker" w:date="2020-06-07T16:38:56Z">
              <w:r>
                <w:rPr>
                  <w:rFonts w:eastAsia="Noto Sans CJK SC Regular" w:cs="FreeSans"/>
                </w:rPr>
                <w:delText xml:space="preserve">1.5 mA at </w:delText>
              </w:r>
            </w:del>
            <w:del w:id="308" w:author="Stuart Baker" w:date="2020-06-07T16:38:56Z">
              <w:r>
                <w:rPr>
                  <w:rFonts w:eastAsia="Noto Sans CJK SC Regular" w:cs="FreeSans" w:ascii="Liberation Serif" w:hAnsi="Liberation Serif"/>
                </w:rPr>
                <w:delText>±</w:delText>
              </w:r>
            </w:del>
            <w:del w:id="309" w:author="Stuart Baker" w:date="2020-06-07T16:38:56Z">
              <w:r>
                <w:rPr>
                  <w:rFonts w:eastAsia="Noto Sans CJK SC Regular" w:cs="FreeSans"/>
                </w:rPr>
                <w:delText>5V</w:delText>
              </w:r>
            </w:del>
          </w:p>
        </w:tc>
      </w:tr>
    </w:tbl>
    <w:p>
      <w:pPr>
        <w:pStyle w:val="Heading3"/>
        <w:numPr>
          <w:ilvl w:val="2"/>
          <w:numId w:val="2"/>
        </w:numPr>
        <w:rPr/>
      </w:pPr>
      <w:ins w:id="310" w:author="Stuart Baker" w:date="2020-06-07T16:42:01Z">
        <w:r>
          <w:rPr/>
          <w:t xml:space="preserve">Power Station Input Signal </w:t>
        </w:r>
      </w:ins>
      <w:ins w:id="311" w:author="Stuart Baker" w:date="2020-06-07T16:42:01Z">
        <w:r>
          <w:rPr/>
          <w:t>(TIA/EIA-485)</w:t>
        </w:r>
      </w:ins>
    </w:p>
    <w:p>
      <w:pPr>
        <w:pStyle w:val="TextBody"/>
        <w:numPr>
          <w:ilvl w:val="0"/>
          <w:numId w:val="0"/>
        </w:numPr>
        <w:ind w:left="0" w:hanging="0"/>
        <w:rPr/>
      </w:pPr>
      <w:ins w:id="313" w:author="Stuart Baker" w:date="2020-06-07T16:42:01Z">
        <w:r>
          <w:rPr/>
          <w:t xml:space="preserve">The Power Station </w:t>
        </w:r>
      </w:ins>
      <w:ins w:id="314" w:author="Stuart Baker" w:date="2020-06-07T16:42:01Z">
        <w:r>
          <w:rPr/>
          <w:t>shall</w:t>
        </w:r>
      </w:ins>
      <w:ins w:id="315" w:author="Stuart Baker" w:date="2020-06-07T16:42:01Z">
        <w:r>
          <w:rPr/>
          <w:t xml:space="preserve"> accept as a valid input a bipolar signal with an amplitude of at least </w:t>
        </w:r>
      </w:ins>
      <w:ins w:id="316" w:author="Stuart Baker" w:date="2020-06-07T16:42:01Z">
        <w:r>
          <w:rPr>
            <w:rFonts w:eastAsia="Noto Sans CJK SC Regular" w:cs="FreeSans" w:ascii="Liberation Serif" w:hAnsi="Liberation Serif"/>
          </w:rPr>
          <w:t>±</w:t>
        </w:r>
      </w:ins>
      <w:ins w:id="317" w:author="Stuart Baker" w:date="2020-06-07T16:42:01Z">
        <w:r>
          <w:rPr/>
          <w:t>200 mV.</w:t>
        </w:r>
      </w:ins>
    </w:p>
    <w:p>
      <w:pPr>
        <w:pStyle w:val="TextBody"/>
        <w:numPr>
          <w:ilvl w:val="0"/>
          <w:numId w:val="0"/>
        </w:numPr>
        <w:ind w:left="0" w:hanging="0"/>
        <w:rPr/>
      </w:pPr>
      <w:ins w:id="319" w:author="Stuart Baker" w:date="2020-06-07T16:42:01Z">
        <w:r>
          <w:rPr/>
          <w:t xml:space="preserve">So that multiple Power Stations may be operated by parallel connection to the same Command Station output, the Power Station shall </w:t>
        </w:r>
      </w:ins>
      <w:ins w:id="320" w:author="Stuart Baker" w:date="2020-06-07T16:42:01Z">
        <w:r>
          <w:rPr/>
          <w:t>have a receiver input resistance of 12K</w:t>
        </w:r>
      </w:ins>
      <w:ins w:id="321" w:author="Stuart Baker" w:date="2020-06-07T16:42:01Z">
        <w:r>
          <w:rPr>
            <w:rFonts w:eastAsia="Noto Sans CJK SC Regular" w:cs="FreeSans"/>
          </w:rPr>
          <w:t>Ω or greater</w:t>
        </w:r>
      </w:ins>
      <w:ins w:id="322" w:author="Stuart Baker" w:date="2020-06-07T16:42:01Z">
        <w:r>
          <w:rPr/>
          <w:t>.</w:t>
        </w:r>
      </w:ins>
    </w:p>
    <w:p>
      <w:pPr>
        <w:pStyle w:val="TextBody"/>
        <w:numPr>
          <w:ilvl w:val="0"/>
          <w:numId w:val="0"/>
        </w:numPr>
        <w:ind w:left="0" w:hanging="0"/>
        <w:rPr/>
      </w:pPr>
      <w:ins w:id="324" w:author="Stuart Baker" w:date="2020-06-07T16:42:01Z">
        <w:r>
          <w:rPr/>
          <w:t xml:space="preserve">To account for common mode noise and differences in reference ground potential between the Command Station and Power Station, the Power Station </w:t>
        </w:r>
      </w:ins>
      <w:ins w:id="325" w:author="Stuart Baker" w:date="2020-06-07T16:42:01Z">
        <w:r>
          <w:rPr/>
          <w:t>shall operate in the presence of</w:t>
        </w:r>
      </w:ins>
      <w:ins w:id="326" w:author="Stuart Baker" w:date="2020-06-07T16:42:01Z">
        <w:r>
          <w:rPr/>
          <w:t xml:space="preserve"> common mode voltages </w:t>
        </w:r>
      </w:ins>
      <w:ins w:id="327" w:author="Stuart Baker" w:date="2020-06-07T16:42:01Z">
        <w:r>
          <w:rPr/>
          <w:t>between</w:t>
        </w:r>
      </w:ins>
      <w:ins w:id="328" w:author="Stuart Baker" w:date="2020-06-07T16:42:01Z">
        <w:r>
          <w:rPr/>
          <w:t xml:space="preserve"> </w:t>
        </w:r>
      </w:ins>
      <w:ins w:id="329" w:author="Stuart Baker" w:date="2020-06-07T16:42:01Z">
        <w:r>
          <w:rPr>
            <w:rFonts w:eastAsia="Noto Sans CJK SC Regular" w:cs="FreeSans" w:ascii="Liberation Serif" w:hAnsi="Liberation Serif"/>
          </w:rPr>
          <w:t>-</w:t>
        </w:r>
      </w:ins>
      <w:ins w:id="330" w:author="Stuart Baker" w:date="2020-06-07T16:42:01Z">
        <w:r>
          <w:rPr>
            <w:rFonts w:eastAsia="Noto Sans CJK SC Regular" w:cs="FreeSans" w:ascii="Liberation Serif" w:hAnsi="Liberation Serif"/>
          </w:rPr>
          <w:t>7</w:t>
        </w:r>
      </w:ins>
      <w:ins w:id="331" w:author="Stuart Baker" w:date="2020-06-07T16:42:01Z">
        <w:r>
          <w:rPr/>
          <w:t xml:space="preserve">V </w:t>
        </w:r>
      </w:ins>
      <w:ins w:id="332" w:author="Stuart Baker" w:date="2020-06-07T16:42:01Z">
        <w:r>
          <w:rPr/>
          <w:t xml:space="preserve">to + 12V </w:t>
        </w:r>
      </w:ins>
      <w:ins w:id="333" w:author="Stuart Baker" w:date="2020-06-07T16:42:01Z">
        <w:r>
          <w:rPr/>
          <w:t>relative to the Power Station’s reference ground input.</w:t>
        </w:r>
      </w:ins>
    </w:p>
    <w:p>
      <w:pPr>
        <w:pStyle w:val="Table"/>
        <w:keepNext w:val="true"/>
        <w:numPr>
          <w:ilvl w:val="0"/>
          <w:numId w:val="0"/>
        </w:numPr>
        <w:ind w:left="0" w:hanging="0"/>
        <w:rPr/>
      </w:pPr>
      <w:ins w:id="335" w:author="Stuart Baker" w:date="2020-06-07T16:42:01Z">
        <w:r>
          <w:rPr/>
          <w:t xml:space="preserve">Table </w:t>
        </w:r>
      </w:ins>
      <w:ins w:id="336" w:author="Stuart Baker" w:date="2020-06-07T16:42:01Z">
        <w:r>
          <w:rPr/>
          <w:fldChar w:fldCharType="begin"/>
        </w:r>
      </w:ins>
      <w:r>
        <w:rPr/>
        <w:instrText> SEQ Table \* ARABIC </w:instrText>
      </w:r>
      <w:r>
        <w:rPr/>
        <w:fldChar w:fldCharType="separate"/>
      </w:r>
      <w:r>
        <w:rPr/>
        <w:t>9</w:t>
      </w:r>
      <w:r>
        <w:rPr/>
        <w:fldChar w:fldCharType="end"/>
      </w:r>
      <w:ins w:id="337" w:author="Stuart Baker" w:date="2020-06-07T16:42:01Z">
        <w:r>
          <w:rPr/>
          <w:t>: Summary of Requirement Values</w:t>
        </w:r>
      </w:ins>
    </w:p>
    <w:tbl>
      <w:tblPr>
        <w:tblW w:w="9360" w:type="dxa"/>
        <w:jc w:val="left"/>
        <w:tblInd w:w="0" w:type="dxa"/>
        <w:tblCellMar>
          <w:top w:w="55" w:type="dxa"/>
          <w:left w:w="55" w:type="dxa"/>
          <w:bottom w:w="55" w:type="dxa"/>
          <w:right w:w="55" w:type="dxa"/>
        </w:tblCellMar>
      </w:tblPr>
      <w:tblGrid>
        <w:gridCol w:w="6028"/>
        <w:gridCol w:w="3331"/>
      </w:tblGrid>
      <w:tr>
        <w:trPr/>
        <w:tc>
          <w:tcPr>
            <w:tcW w:w="6028" w:type="dxa"/>
            <w:tcBorders>
              <w:top w:val="single" w:sz="2" w:space="0" w:color="000000"/>
              <w:left w:val="single" w:sz="2" w:space="0" w:color="000000"/>
              <w:bottom w:val="single" w:sz="2" w:space="0" w:color="000000"/>
            </w:tcBorders>
            <w:shd w:fill="auto" w:val="clear"/>
          </w:tcPr>
          <w:p>
            <w:pPr>
              <w:pStyle w:val="TableContents"/>
              <w:numPr>
                <w:ilvl w:val="0"/>
                <w:numId w:val="0"/>
              </w:numPr>
              <w:ind w:left="0" w:hanging="0"/>
              <w:rPr/>
            </w:pPr>
            <w:ins w:id="338" w:author="Stuart Baker" w:date="2020-06-07T16:42:01Z">
              <w:r>
                <w:rPr>
                  <w:b/>
                  <w:bCs/>
                </w:rPr>
                <w:t xml:space="preserve">Power Station </w:t>
              </w:r>
            </w:ins>
            <w:ins w:id="339" w:author="Stuart Baker" w:date="2020-06-07T16:42:01Z">
              <w:r>
                <w:rPr>
                  <w:b/>
                  <w:bCs/>
                </w:rPr>
                <w:t>Common Mode</w:t>
              </w:r>
            </w:ins>
            <w:ins w:id="340" w:author="Stuart Baker" w:date="2020-06-07T16:42:01Z">
              <w:r>
                <w:rPr>
                  <w:b/>
                  <w:bCs/>
                </w:rPr>
                <w:t xml:space="preserve"> Voltage Max</w:t>
              </w:r>
            </w:ins>
          </w:p>
        </w:tc>
        <w:tc>
          <w:tcPr>
            <w:tcW w:w="3331" w:type="dxa"/>
            <w:tcBorders>
              <w:top w:val="single" w:sz="2" w:space="0" w:color="000000"/>
              <w:left w:val="single" w:sz="2" w:space="0" w:color="000000"/>
              <w:bottom w:val="single" w:sz="2" w:space="0" w:color="000000"/>
              <w:right w:val="single" w:sz="2" w:space="0" w:color="000000"/>
            </w:tcBorders>
            <w:shd w:fill="auto" w:val="clear"/>
          </w:tcPr>
          <w:p>
            <w:pPr>
              <w:pStyle w:val="TableContents"/>
              <w:numPr>
                <w:ilvl w:val="0"/>
                <w:numId w:val="0"/>
              </w:numPr>
              <w:ind w:left="0" w:hanging="0"/>
              <w:rPr/>
            </w:pPr>
            <w:ins w:id="341" w:author="Stuart Baker" w:date="2020-06-07T16:43:35Z">
              <w:r>
                <w:rPr/>
                <w:t>-</w:t>
              </w:r>
            </w:ins>
            <w:ins w:id="342" w:author="Stuart Baker" w:date="2020-06-07T16:43:35Z">
              <w:r>
                <w:rPr/>
                <w:t>7</w:t>
              </w:r>
            </w:ins>
            <w:ins w:id="343" w:author="Stuart Baker" w:date="2020-06-07T16:42:01Z">
              <w:r>
                <w:rPr/>
                <w:t>V</w:t>
              </w:r>
            </w:ins>
            <w:ins w:id="344" w:author="Stuart Baker" w:date="2020-06-07T16:43:38Z">
              <w:r>
                <w:rPr/>
                <w:t xml:space="preserve"> </w:t>
              </w:r>
            </w:ins>
            <w:ins w:id="345" w:author="Stuart Baker" w:date="2020-06-07T16:43:38Z">
              <w:r>
                <w:rPr/>
                <w:t>to +12V</w:t>
              </w:r>
            </w:ins>
          </w:p>
        </w:tc>
      </w:tr>
      <w:tr>
        <w:trPr/>
        <w:tc>
          <w:tcPr>
            <w:tcW w:w="6028" w:type="dxa"/>
            <w:tcBorders>
              <w:left w:val="single" w:sz="2" w:space="0" w:color="000000"/>
              <w:bottom w:val="single" w:sz="2" w:space="0" w:color="000000"/>
            </w:tcBorders>
            <w:shd w:fill="auto" w:val="clear"/>
          </w:tcPr>
          <w:p>
            <w:pPr>
              <w:pStyle w:val="TableContents"/>
              <w:numPr>
                <w:ilvl w:val="0"/>
                <w:numId w:val="0"/>
              </w:numPr>
              <w:ind w:left="0" w:hanging="0"/>
              <w:rPr/>
            </w:pPr>
            <w:ins w:id="346" w:author="Stuart Baker" w:date="2020-06-07T16:42:01Z">
              <w:r>
                <w:rPr>
                  <w:b/>
                  <w:bCs/>
                </w:rPr>
                <w:t>Power Station Input Differential Voltage Min</w:t>
              </w:r>
            </w:ins>
          </w:p>
        </w:tc>
        <w:tc>
          <w:tcPr>
            <w:tcW w:w="3331" w:type="dxa"/>
            <w:tcBorders>
              <w:left w:val="single" w:sz="2" w:space="0" w:color="000000"/>
              <w:bottom w:val="single" w:sz="2" w:space="0" w:color="000000"/>
              <w:right w:val="single" w:sz="2" w:space="0" w:color="000000"/>
            </w:tcBorders>
            <w:shd w:fill="auto" w:val="clear"/>
          </w:tcPr>
          <w:p>
            <w:pPr>
              <w:pStyle w:val="TableContents"/>
              <w:numPr>
                <w:ilvl w:val="0"/>
                <w:numId w:val="0"/>
              </w:numPr>
              <w:ind w:left="0" w:hanging="0"/>
              <w:rPr/>
            </w:pPr>
            <w:ins w:id="347" w:author="Stuart Baker" w:date="2020-06-07T16:42:01Z">
              <w:r>
                <w:rPr>
                  <w:rFonts w:eastAsia="Noto Sans CJK SC Regular" w:cs="FreeSans" w:ascii="Liberation Serif" w:hAnsi="Liberation Serif"/>
                </w:rPr>
                <w:t>±</w:t>
              </w:r>
            </w:ins>
            <w:ins w:id="348" w:author="Stuart Baker" w:date="2020-06-07T16:42:01Z">
              <w:r>
                <w:rPr/>
                <w:t>200mV</w:t>
              </w:r>
            </w:ins>
          </w:p>
        </w:tc>
      </w:tr>
      <w:tr>
        <w:trPr/>
        <w:tc>
          <w:tcPr>
            <w:tcW w:w="6028" w:type="dxa"/>
            <w:tcBorders>
              <w:left w:val="single" w:sz="2" w:space="0" w:color="000000"/>
              <w:bottom w:val="single" w:sz="2" w:space="0" w:color="000000"/>
            </w:tcBorders>
            <w:shd w:fill="auto" w:val="clear"/>
          </w:tcPr>
          <w:p>
            <w:pPr>
              <w:pStyle w:val="TableContents"/>
              <w:numPr>
                <w:ilvl w:val="0"/>
                <w:numId w:val="0"/>
              </w:numPr>
              <w:ind w:left="0" w:hanging="0"/>
              <w:rPr/>
            </w:pPr>
            <w:ins w:id="349" w:author="Stuart Baker" w:date="2020-06-07T16:42:01Z">
              <w:r>
                <w:rPr>
                  <w:b/>
                  <w:bCs/>
                </w:rPr>
                <w:t xml:space="preserve">Power Station Input </w:t>
              </w:r>
            </w:ins>
            <w:ins w:id="350" w:author="Stuart Baker" w:date="2020-06-07T16:42:01Z">
              <w:r>
                <w:rPr>
                  <w:b/>
                  <w:bCs/>
                </w:rPr>
                <w:t>Resistance Min</w:t>
              </w:r>
            </w:ins>
          </w:p>
        </w:tc>
        <w:tc>
          <w:tcPr>
            <w:tcW w:w="3331" w:type="dxa"/>
            <w:tcBorders>
              <w:left w:val="single" w:sz="2" w:space="0" w:color="000000"/>
              <w:bottom w:val="single" w:sz="2" w:space="0" w:color="000000"/>
              <w:right w:val="single" w:sz="2" w:space="0" w:color="000000"/>
            </w:tcBorders>
            <w:shd w:fill="auto" w:val="clear"/>
          </w:tcPr>
          <w:p>
            <w:pPr>
              <w:pStyle w:val="TableContents"/>
              <w:numPr>
                <w:ilvl w:val="0"/>
                <w:numId w:val="0"/>
              </w:numPr>
              <w:ind w:left="0" w:hanging="0"/>
              <w:rPr/>
            </w:pPr>
            <w:ins w:id="351" w:author="Stuart Baker" w:date="2020-06-07T16:43:29Z">
              <w:r>
                <w:rPr/>
                <w:t>12</w:t>
              </w:r>
            </w:ins>
            <w:ins w:id="352" w:author="Stuart Baker" w:date="2020-06-07T16:42:01Z">
              <w:r>
                <w:rPr/>
                <w:t>K</w:t>
              </w:r>
            </w:ins>
            <w:ins w:id="353" w:author="Stuart Baker" w:date="2020-06-07T16:42:01Z">
              <w:r>
                <w:rPr>
                  <w:rFonts w:eastAsia="Noto Sans CJK SC Regular" w:cs="FreeSans"/>
                </w:rPr>
                <w:t>Ω</w:t>
              </w:r>
            </w:ins>
          </w:p>
        </w:tc>
      </w:tr>
    </w:tbl>
    <w:p>
      <w:pPr>
        <w:pStyle w:val="Heading1"/>
        <w:numPr>
          <w:ilvl w:val="0"/>
          <w:numId w:val="2"/>
        </w:numPr>
        <w:rPr/>
      </w:pPr>
      <w:r>
        <w:rPr/>
        <w:t>Physical Medium</w:t>
      </w:r>
    </w:p>
    <w:p>
      <w:pPr>
        <w:pStyle w:val="TextBody"/>
        <w:rPr/>
      </w:pPr>
      <w:r>
        <w:rPr/>
        <w:t>The cable used for transmitting the signal from the Command Station signal generator to the Power Stations shall be a single pair of wires and may utilize any wir</w:t>
      </w:r>
      <w:del w:id="354" w:author="Stuart Baker" w:date="2020-06-07T16:50:43Z">
        <w:r>
          <w:rPr/>
          <w:delText>e</w:delText>
        </w:r>
      </w:del>
      <w:ins w:id="355" w:author="Stuart Baker" w:date="2020-06-07T16:50:43Z">
        <w:r>
          <w:rPr/>
          <w:t>ing</w:t>
        </w:r>
      </w:ins>
      <w:r>
        <w:rPr/>
        <w:t xml:space="preserve"> method from twisted pair to coaxial cable. The minimum wire size shall be 26 gauge.</w:t>
      </w:r>
      <w:del w:id="356" w:author="Stuart Baker" w:date="2020-06-07T17:55:44Z">
        <w:r>
          <w:rPr/>
          <w:delText xml:space="preserve"> While there may be no particular length limitations at the data rates involved, practical consideration suggests that no Power Station or Power Station Interface Repeater should be greater than 1000 ft (300 meters) in distance from the Command Station signal generator, or Power Station Interface Repeater output used to drive the Power Station Interface.</w:delText>
        </w:r>
      </w:del>
    </w:p>
    <w:p>
      <w:pPr>
        <w:pStyle w:val="TextBody"/>
        <w:rPr/>
      </w:pPr>
      <w:r>
        <w:rPr/>
        <w:t>Additionally, the Driver/Receiver interface option shall carry a reference ground signal.</w:t>
      </w:r>
    </w:p>
    <w:p>
      <w:pPr>
        <w:pStyle w:val="TextBody"/>
        <w:rPr/>
      </w:pPr>
      <w:del w:id="357" w:author="Stuart Baker" w:date="2020-06-07T17:56:24Z">
        <w:r>
          <w:rPr/>
          <w:delText xml:space="preserve">To reduce possible RF interference, it is advisable to use twisted pair conductors or a cable that keeps the wires totally parallel as the bus. In the unlikely event that this is insufficient to eliminate the interference, then shielded twisted pair may be used. Heavier wire, shielded wire, or coaxial cable may be used if there is a need for longer run lengths, or a desire for better RF shielding. </w:delText>
        </w:r>
      </w:del>
      <w:r>
        <w:rPr/>
        <w:t>The Power Station Interface shall not require special termination.</w:t>
      </w:r>
    </w:p>
    <w:p>
      <w:pPr>
        <w:pStyle w:val="Heading1"/>
        <w:numPr>
          <w:ilvl w:val="0"/>
          <w:numId w:val="2"/>
        </w:numPr>
        <w:rPr/>
      </w:pPr>
      <w:r>
        <w:rPr/>
        <w:t>Topology</w:t>
      </w:r>
    </w:p>
    <w:p>
      <w:pPr>
        <w:pStyle w:val="TextBody"/>
        <w:rPr/>
      </w:pPr>
      <w:r>
        <w:rPr/>
        <w:t xml:space="preserve">Only one Command Station signal generator output or Power Station Interface Repeater output may be connected to a Power Station Interface. Inputs of many Power Stations may be connected in parallel connection to the two wires of the </w:t>
      </w:r>
      <w:ins w:id="358" w:author="Stuart Baker" w:date="2020-06-07T19:53:26Z">
        <w:r>
          <w:rPr/>
          <w:t>Power Station Interface</w:t>
        </w:r>
      </w:ins>
      <w:del w:id="359" w:author="Stuart Baker" w:date="2020-06-07T19:53:26Z">
        <w:r>
          <w:rPr/>
          <w:delText>bus</w:delText>
        </w:r>
      </w:del>
      <w:r>
        <w:rPr/>
        <w:t>. It is acceptable to use tree, star, and daisy chain connections. However, it is not allowed to connect any part of th</w:t>
      </w:r>
      <w:ins w:id="360" w:author="Stuart Baker" w:date="2020-06-07T19:53:46Z">
        <w:r>
          <w:rPr/>
          <w:t>e</w:t>
        </w:r>
      </w:ins>
      <w:del w:id="361" w:author="Stuart Baker" w:date="2020-06-07T19:53:45Z">
        <w:r>
          <w:rPr/>
          <w:delText>is bus</w:delText>
        </w:r>
      </w:del>
      <w:ins w:id="362" w:author="Stuart Baker" w:date="2020-06-07T19:53:48Z">
        <w:r>
          <w:rPr/>
          <w:t xml:space="preserve"> </w:t>
        </w:r>
      </w:ins>
      <w:ins w:id="363" w:author="Stuart Baker" w:date="2020-06-07T19:53:48Z">
        <w:r>
          <w:rPr/>
          <w:t>Power Station Interface</w:t>
        </w:r>
      </w:ins>
      <w:r>
        <w:rPr/>
        <w:t xml:space="preserve"> in a loop. The </w:t>
      </w:r>
      <w:ins w:id="364" w:author="Stuart Baker" w:date="2020-06-07T19:54:07Z">
        <w:r>
          <w:rPr/>
          <w:t>Power Station Interface</w:t>
        </w:r>
      </w:ins>
      <w:del w:id="365" w:author="Stuart Baker" w:date="2020-06-07T19:54:20Z">
        <w:r>
          <w:rPr/>
          <w:delText>bus, or</w:delText>
        </w:r>
      </w:del>
      <w:r>
        <w:rPr/>
        <w:t xml:space="preserve"> branches, </w:t>
      </w:r>
      <w:del w:id="366" w:author="Stuart Baker" w:date="2020-06-07T11:54:48Z">
        <w:r>
          <w:rPr/>
          <w:delText>must</w:delText>
        </w:r>
      </w:del>
      <w:ins w:id="367" w:author="Stuart Baker" w:date="2020-06-07T11:54:48Z">
        <w:r>
          <w:rPr/>
          <w:t>shall</w:t>
        </w:r>
      </w:ins>
      <w:r>
        <w:rPr/>
        <w:t xml:space="preserve"> not create a loop to themselves or to another branch.</w:t>
      </w:r>
    </w:p>
    <w:p>
      <w:pPr>
        <w:pStyle w:val="Heading1"/>
        <w:numPr>
          <w:ilvl w:val="0"/>
          <w:numId w:val="2"/>
        </w:numPr>
        <w:rPr/>
      </w:pPr>
      <w:r>
        <w:rPr/>
        <w:t>Labeling</w:t>
      </w:r>
    </w:p>
    <w:p>
      <w:pPr>
        <w:pStyle w:val="TextBody"/>
        <w:rPr/>
      </w:pPr>
      <w:r>
        <w:rPr/>
        <w:t>The Command Station, Power Station, or Repeater shall be directly labeled and/or provide accompanying documentation to indicate the following properties:</w:t>
      </w:r>
    </w:p>
    <w:p>
      <w:pPr>
        <w:pStyle w:val="TextBody"/>
        <w:numPr>
          <w:ilvl w:val="0"/>
          <w:numId w:val="6"/>
        </w:numPr>
        <w:rPr/>
      </w:pPr>
      <w:r>
        <w:rPr/>
        <w:t>Interface type used (Full Scale or Driver/Receiver).</w:t>
      </w:r>
    </w:p>
    <w:p>
      <w:pPr>
        <w:pStyle w:val="TextBody"/>
        <w:numPr>
          <w:ilvl w:val="0"/>
          <w:numId w:val="6"/>
        </w:numPr>
        <w:rPr/>
      </w:pPr>
      <w:r>
        <w:rPr/>
        <w:t xml:space="preserve">Power Station Interface output </w:t>
      </w:r>
      <w:ins w:id="368" w:author="Stuart Baker" w:date="2020-06-07T17:00:40Z">
        <w:r>
          <w:rPr/>
          <w:t xml:space="preserve">current </w:t>
        </w:r>
      </w:ins>
      <w:r>
        <w:rPr/>
        <w:t>capacity</w:t>
      </w:r>
      <w:ins w:id="369" w:author="Stuart Baker" w:date="2020-06-07T19:55:11Z">
        <w:r>
          <w:rPr/>
          <w:t xml:space="preserve"> </w:t>
        </w:r>
      </w:ins>
      <w:ins w:id="370" w:author="Stuart Baker" w:date="2020-06-07T19:55:11Z">
        <w:r>
          <w:rPr/>
          <w:t xml:space="preserve">or </w:t>
        </w:r>
      </w:ins>
      <w:ins w:id="371" w:author="Stuart Baker" w:date="2020-06-07T17:00:43Z">
        <w:r>
          <w:rPr/>
          <w:t>limit</w:t>
        </w:r>
      </w:ins>
      <w:r>
        <w:rPr/>
        <w:t xml:space="preserve"> (Command Station and Repeater only).</w:t>
      </w:r>
    </w:p>
    <w:p>
      <w:pPr>
        <w:pStyle w:val="TextBody"/>
        <w:numPr>
          <w:ilvl w:val="0"/>
          <w:numId w:val="6"/>
        </w:numPr>
        <w:rPr/>
      </w:pPr>
      <w:r>
        <w:rPr/>
        <w:t>Power Station Interface input loading (Power Station and Repeater only).</w:t>
      </w:r>
    </w:p>
    <w:p>
      <w:pPr>
        <w:pStyle w:val="TextBody"/>
        <w:numPr>
          <w:ilvl w:val="1"/>
          <w:numId w:val="6"/>
        </w:numPr>
        <w:rPr/>
      </w:pPr>
      <w:ins w:id="373" w:author="Stuart Baker" w:date="2020-06-07T17:00:49Z">
        <w:r>
          <w:rPr/>
          <w:t xml:space="preserve">Current in the case of </w:t>
        </w:r>
      </w:ins>
      <w:ins w:id="374" w:author="Stuart Baker" w:date="2020-06-07T17:01:02Z">
        <w:r>
          <w:rPr/>
          <w:t>Full Scale Interface</w:t>
        </w:r>
      </w:ins>
    </w:p>
    <w:p>
      <w:pPr>
        <w:pStyle w:val="TextBody"/>
        <w:numPr>
          <w:ilvl w:val="1"/>
          <w:numId w:val="6"/>
        </w:numPr>
        <w:rPr/>
      </w:pPr>
      <w:ins w:id="376" w:author="Stuart Baker" w:date="2020-06-07T17:01:02Z">
        <w:r>
          <w:rPr/>
          <w:t>Receiver resistance in the case of Driver/Receiver</w:t>
        </w:r>
      </w:ins>
      <w:ins w:id="377" w:author="Stuart Baker" w:date="2020-06-07T17:59:26Z">
        <w:r>
          <w:rPr/>
          <w:t xml:space="preserve"> Interface</w:t>
        </w:r>
      </w:ins>
    </w:p>
    <w:p>
      <w:pPr>
        <w:pStyle w:val="TextBody"/>
        <w:numPr>
          <w:ilvl w:val="0"/>
          <w:numId w:val="6"/>
        </w:numPr>
        <w:rPr/>
      </w:pPr>
      <w:ins w:id="378" w:author="Stuart Baker" w:date="2020-06-07T17:03:46Z">
        <w:r>
          <w:rPr/>
          <w:t xml:space="preserve">Which terminals carry the </w:t>
        </w:r>
      </w:ins>
      <w:del w:id="379" w:author="Stuart Baker" w:date="2020-06-07T17:03:58Z">
        <w:r>
          <w:rPr/>
          <w:delText>P</w:delText>
        </w:r>
      </w:del>
      <w:ins w:id="380" w:author="Stuart Baker" w:date="2020-06-07T17:26:33Z">
        <w:r>
          <w:rPr/>
          <w:t>p</w:t>
        </w:r>
      </w:ins>
      <w:r>
        <w:rPr/>
        <w:t xml:space="preserve">ositive and negative polarity signals. If </w:t>
      </w:r>
      <w:ins w:id="381" w:author="Stuart Baker" w:date="2020-06-07T17:04:06Z">
        <w:r>
          <w:rPr/>
          <w:t xml:space="preserve">terminals are </w:t>
        </w:r>
      </w:ins>
      <w:r>
        <w:rPr/>
        <w:t xml:space="preserve">labeled A and B, A </w:t>
      </w:r>
      <w:del w:id="382" w:author="Stuart Baker" w:date="2020-06-07T11:54:55Z">
        <w:r>
          <w:rPr/>
          <w:delText>must</w:delText>
        </w:r>
      </w:del>
      <w:ins w:id="383" w:author="Stuart Baker" w:date="2020-06-07T11:54:55Z">
        <w:r>
          <w:rPr/>
          <w:t>shall</w:t>
        </w:r>
      </w:ins>
      <w:r>
        <w:rPr/>
        <w:t xml:space="preserve"> correspond to the positive polarity and B </w:t>
      </w:r>
      <w:del w:id="384" w:author="Stuart Baker" w:date="2020-06-07T11:54:59Z">
        <w:r>
          <w:rPr/>
          <w:delText>must</w:delText>
        </w:r>
      </w:del>
      <w:ins w:id="385" w:author="Stuart Baker" w:date="2020-06-07T11:54:59Z">
        <w:r>
          <w:rPr/>
          <w:t>shall</w:t>
        </w:r>
      </w:ins>
      <w:r>
        <w:rPr/>
        <w:t xml:space="preserve"> correspond to the negative polarity.</w:t>
      </w:r>
    </w:p>
    <w:p>
      <w:pPr>
        <w:pStyle w:val="TextBody"/>
        <w:numPr>
          <w:ilvl w:val="0"/>
          <w:numId w:val="6"/>
        </w:numPr>
        <w:spacing w:before="0" w:after="140"/>
        <w:rPr/>
      </w:pPr>
      <w:r>
        <w:rPr/>
        <w:t xml:space="preserve">Power Station </w:t>
      </w:r>
      <w:del w:id="386" w:author="Stuart Baker" w:date="2020-06-07T19:56:06Z">
        <w:r>
          <w:rPr/>
          <w:delText>c</w:delText>
        </w:r>
      </w:del>
      <w:ins w:id="387" w:author="Stuart Baker" w:date="2020-06-07T19:56:07Z">
        <w:r>
          <w:rPr/>
          <w:t>C</w:t>
        </w:r>
      </w:ins>
      <w:r>
        <w:rPr/>
        <w:t>ommon (only required if Power Station input is not electrically isolated).</w:t>
      </w:r>
    </w:p>
    <w:p>
      <w:pPr>
        <w:pStyle w:val="TextBody"/>
        <w:numPr>
          <w:ilvl w:val="0"/>
          <w:numId w:val="6"/>
        </w:numPr>
        <w:spacing w:before="0" w:after="140"/>
        <w:rPr/>
      </w:pPr>
      <w:ins w:id="389" w:author="Stuart Baker" w:date="2020-06-07T16:54:01Z">
        <w:r>
          <w:rPr/>
          <w:t>If the Power Station Interface on a Power Station is electrically isolated, it shall be noted.</w:t>
        </w:r>
      </w:ins>
    </w:p>
    <w:sectPr>
      <w:headerReference w:type="default" r:id="rId10"/>
      <w:headerReference w:type="first" r:id="rId11"/>
      <w:footerReference w:type="default" r:id="rId12"/>
      <w:footerReference w:type="first" r:id="rId13"/>
      <w:endnotePr>
        <w:numFmt w:val="lowerRoman"/>
      </w:endnotePr>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ins w:id="390" w:author="Stuart Baker" w:date="2020-06-07T12:17:00Z">
        <w:r>
          <w:rPr>
            <w:rStyle w:val="EndnoteCharacters"/>
          </w:rPr>
          <w:endnoteRef/>
        </w:r>
      </w:ins>
      <w:ins w:id="391" w:author="Stuart Baker" w:date="2020-06-07T12:17:00Z">
        <w:r>
          <w:rPr/>
          <w:tab/>
          <w:t>RCN</w:t>
        </w:r>
      </w:ins>
      <w:ins w:id="392" w:author="Stuart Baker" w:date="2020-06-07T12:19:06Z">
        <w:r>
          <w:rPr/>
          <w:t xml:space="preserve"> stands for RailCommunty Normen. </w:t>
        </w:r>
      </w:ins>
      <w:ins w:id="393" w:author="Stuart Baker" w:date="2020-06-07T12:19:06Z">
        <w:r>
          <w:rPr/>
          <w:t>T</w:t>
        </w:r>
      </w:ins>
      <w:ins w:id="394" w:author="Stuart Baker" w:date="2020-06-07T12:19:06Z">
        <w:r>
          <w:rPr/>
          <w:t xml:space="preserve">he direct German to English translation of Normen </w:t>
        </w:r>
      </w:ins>
      <w:ins w:id="395" w:author="Stuart Baker" w:date="2020-06-07T12:20:06Z">
        <w:r>
          <w:rPr/>
          <w:t xml:space="preserve">is Norms and </w:t>
        </w:r>
      </w:ins>
      <w:ins w:id="396" w:author="Stuart Baker" w:date="2020-06-07T12:20:06Z">
        <w:r>
          <w:rPr/>
          <w:t xml:space="preserve">in this context </w:t>
        </w:r>
      </w:ins>
      <w:ins w:id="397" w:author="Stuart Baker" w:date="2020-06-07T12:20:06Z">
        <w:r>
          <w:rPr/>
          <w:t>is intended to have an equivalent meaning to Standard</w:t>
        </w:r>
      </w:ins>
      <w:ins w:id="398" w:author="Stuart Baker" w:date="2020-06-07T12:24:46Z">
        <w:r>
          <w:rPr/>
          <w:t>s</w:t>
        </w:r>
      </w:ins>
      <w:ins w:id="399" w:author="Stuart Baker" w:date="2020-06-07T12:21:30Z">
        <w:r>
          <w:rPr/>
          <w:t xml:space="preserve">. </w:t>
        </w:r>
      </w:ins>
      <w:ins w:id="400" w:author="Stuart Baker" w:date="2020-06-07T12:22:11Z">
        <w:r>
          <w:rPr/>
          <w:t xml:space="preserve">RailCommunity is an organization of manufacturers that creates German language </w:t>
        </w:r>
      </w:ins>
      <w:ins w:id="401" w:author="Stuart Baker" w:date="2020-06-07T12:23:01Z">
        <w:r>
          <w:rPr/>
          <w:t>standards</w:t>
        </w:r>
      </w:ins>
      <w:ins w:id="402" w:author="Stuart Baker" w:date="2020-06-07T12:24:10Z">
        <w:r>
          <w:rPr/>
          <w:t xml:space="preserve"> for model railway electronics.</w:t>
        </w:r>
      </w:ins>
    </w:p>
  </w:endnote>
  <w:endnote w:id="3">
    <w:p>
      <w:pPr>
        <w:pStyle w:val="Endnote"/>
        <w:rPr/>
      </w:pPr>
      <w:ins w:id="403" w:author="Stuart Baker" w:date="2020-06-07T12:25:36Z">
        <w:r>
          <w:rPr>
            <w:rStyle w:val="EndnoteCharacters"/>
          </w:rPr>
          <w:endnoteRef/>
        </w:r>
      </w:ins>
      <w:ins w:id="404" w:author="Stuart Baker" w:date="2020-06-07T12:25:36Z">
        <w:r>
          <w:rPr/>
          <w:tab/>
          <w:t>NEM stands for Norms of the European Model Railroads</w:t>
        </w:r>
      </w:ins>
      <w:ins w:id="405" w:author="Stuart Baker" w:date="2020-06-07T12:26:28Z">
        <w:r>
          <w:rPr/>
          <w:t xml:space="preserve">. Norms, in this context, is intended to have an equivalent meaning to Standards. MOROP is the </w:t>
        </w:r>
      </w:ins>
      <w:ins w:id="406" w:author="Stuart Baker" w:date="2020-06-07T12:27:35Z">
        <w:r>
          <w:rPr/>
          <w:t>organization that maintains the NEM documents</w:t>
        </w:r>
      </w:ins>
      <w:ins w:id="407" w:author="Stuart Baker" w:date="2020-06-07T12:28:09Z">
        <w:r>
          <w:rPr/>
          <w:t>. MOROP is an organization that creates model railway standards primarily targeted at the Europ</w:t>
        </w:r>
      </w:ins>
      <w:ins w:id="408" w:author="Stuart Baker" w:date="2020-06-07T12:29:00Z">
        <w:r>
          <w:rPr/>
          <w:t>ean market.</w:t>
        </w:r>
      </w:ins>
    </w:p>
  </w:endnote>
  <w:endnote w:id="4">
    <w:p>
      <w:pPr>
        <w:pStyle w:val="Endnote"/>
        <w:rPr/>
      </w:pPr>
      <w:ins w:id="409" w:author="Stuart Baker" w:date="2020-06-07T12:30:38Z">
        <w:r>
          <w:rPr>
            <w:rStyle w:val="EndnoteCharacters"/>
          </w:rPr>
          <w:endnoteRef/>
        </w:r>
      </w:ins>
      <w:ins w:id="410" w:author="Stuart Baker" w:date="2020-06-07T12:30:38Z">
        <w:r>
          <w:rPr/>
          <w:tab/>
          <w:t>ANSI stands for American</w:t>
        </w:r>
      </w:ins>
      <w:ins w:id="411" w:author="Stuart Baker" w:date="2020-06-07T12:31:00Z">
        <w:r>
          <w:rPr/>
          <w:t xml:space="preserve"> National Standards Institute. TIA/E</w:t>
        </w:r>
      </w:ins>
      <w:ins w:id="412" w:author="Stuart Baker" w:date="2020-06-07T12:32:01Z">
        <w:r>
          <w:rPr/>
          <w:t>IA stands for Telecommunications Industry Association/Electrical Industries Association</w:t>
        </w:r>
      </w:ins>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S-9.1.2 Power Station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10</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11</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2003 - 2020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S-9.1.2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11</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7,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210.9pt;width:467.75pt;height:240.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6"/>
      <w:gridCol w:w="3959"/>
      <w:gridCol w:w="2159"/>
      <w:gridCol w:w="2165"/>
    </w:tblGrid>
    <w:tr>
      <w:trPr>
        <w:trHeight w:val="270" w:hRule="atLeast"/>
      </w:trPr>
      <w:tc>
        <w:tcPr>
          <w:tcW w:w="1076" w:type="dxa"/>
          <w:vMerge w:val="restart"/>
          <w:tcBorders/>
          <w:shd w:fill="auto" w:val="clear"/>
          <w:vAlign w:val="center"/>
        </w:tcPr>
        <w:p>
          <w:pPr>
            <w:pStyle w:val="Normal"/>
            <w:jc w:val="center"/>
            <w:rPr/>
          </w:pPr>
          <w:r>
            <w:rPr/>
            <w:drawing>
              <wp:inline distT="0" distB="0" distL="0" distR="0">
                <wp:extent cx="553085" cy="581660"/>
                <wp:effectExtent l="0" t="0" r="0" b="0"/>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4"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6"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4"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w:t>
          </w:r>
          <w:r>
            <w:rPr>
              <w:sz w:val="24"/>
              <w:b w:val="false"/>
              <w:szCs w:val="24"/>
              <w:bCs w:val="false"/>
            </w:rPr>
            <w:fldChar w:fldCharType="end"/>
          </w:r>
        </w:p>
      </w:tc>
    </w:tr>
    <w:tr>
      <w:trPr/>
      <w:tc>
        <w:tcPr>
          <w:tcW w:w="1076"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Jun 7, 2020</w:t>
          </w:r>
          <w:r>
            <w:rPr>
              <w:sz w:val="24"/>
              <w:b w:val="false"/>
              <w:szCs w:val="24"/>
              <w:bCs w:val="false"/>
            </w:rPr>
            <w:fldChar w:fldCharType="end"/>
          </w:r>
        </w:p>
      </w:tc>
      <w:tc>
        <w:tcPr>
          <w:tcW w:w="2165"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S-9.1.2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05pt;margin-top:188.95pt;width:467.75pt;height:240.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Endnote">
    <w:name w:val="End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endnotes" Target="end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7.jpeg"/>
</Relationships>
</file>

<file path=docProps/app.xml><?xml version="1.0" encoding="utf-8"?>
<Properties xmlns="http://schemas.openxmlformats.org/officeDocument/2006/extended-properties" xmlns:vt="http://schemas.openxmlformats.org/officeDocument/2006/docPropsVTypes">
  <Template/>
  <TotalTime>2619</TotalTime>
  <Application>LibreOffice/6.2.8.2$Linux_X86_64 LibreOffice_project/20$Build-2</Application>
  <Pages>11</Pages>
  <Words>2613</Words>
  <Characters>14033</Characters>
  <CharactersWithSpaces>16412</CharactersWithSpaces>
  <Paragraphs>194</Paragraphs>
  <Company>© 2003 - 2020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2020-06-07T19:59:38Z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2003 - 2020 National Model Railroad Association, Inc</vt:lpwstr>
  </property>
  <property fmtid="{D5CDD505-2E9C-101B-9397-08002B2CF9AE}" pid="4" name="Manager">
    <vt:lpwstr>Mark Juett</vt:lpwstr>
  </property>
  <property fmtid="{D5CDD505-2E9C-101B-9397-08002B2CF9AE}" pid="5" name="Subject">
    <vt:lpwstr>Power Station Interface</vt:lpwstr>
  </property>
  <property fmtid="{D5CDD505-2E9C-101B-9397-08002B2CF9AE}" pid="6" name="Tiitle">
    <vt:lpwstr>S-9.1.2 DRAFT</vt:lpwstr>
  </property>
</Properties>
</file>